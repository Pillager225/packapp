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5C0B6" w14:textId="41C18940" w:rsidR="00402A12" w:rsidRPr="002C3CA0" w:rsidRDefault="00AC48D6" w:rsidP="002258D8">
      <w:pPr>
        <w:pStyle w:val="Header"/>
        <w:rPr>
          <w:rFonts w:asciiTheme="minorHAnsi" w:hAnsiTheme="minorHAnsi" w:cstheme="minorHAnsi"/>
          <w:b/>
          <w:color w:val="FF0000"/>
          <w:u w:val="single"/>
        </w:rPr>
      </w:pPr>
      <w:bookmarkStart w:id="0" w:name="_GoBack"/>
      <w:bookmarkEnd w:id="0"/>
      <w:r w:rsidRPr="00AC48D6">
        <w:rPr>
          <w:rFonts w:asciiTheme="minorHAnsi" w:hAnsiTheme="minorHAnsi" w:cstheme="minorHAnsi"/>
          <w:b/>
          <w:lang w:eastAsia="en-US"/>
        </w:rPr>
        <w:t>Morpheus</w:t>
      </w:r>
      <w:r>
        <w:rPr>
          <w:rFonts w:asciiTheme="minorHAnsi" w:hAnsiTheme="minorHAnsi" w:cstheme="minorHAnsi"/>
          <w:b/>
          <w:lang w:eastAsia="en-US"/>
        </w:rPr>
        <w:t xml:space="preserve"> - </w:t>
      </w:r>
      <w:r w:rsidR="00760BD3">
        <w:rPr>
          <w:rFonts w:asciiTheme="minorHAnsi" w:hAnsiTheme="minorHAnsi" w:cstheme="minorHAnsi"/>
          <w:b/>
          <w:lang w:eastAsia="en-US"/>
        </w:rPr>
        <w:t xml:space="preserve">Statement </w:t>
      </w:r>
      <w:proofErr w:type="gramStart"/>
      <w:r w:rsidR="00760BD3">
        <w:rPr>
          <w:rFonts w:asciiTheme="minorHAnsi" w:hAnsiTheme="minorHAnsi" w:cstheme="minorHAnsi"/>
          <w:b/>
          <w:lang w:eastAsia="en-US"/>
        </w:rPr>
        <w:t>Of</w:t>
      </w:r>
      <w:proofErr w:type="gramEnd"/>
      <w:r w:rsidR="00760BD3">
        <w:rPr>
          <w:rFonts w:asciiTheme="minorHAnsi" w:hAnsiTheme="minorHAnsi" w:cstheme="minorHAnsi"/>
          <w:b/>
          <w:lang w:eastAsia="en-US"/>
        </w:rPr>
        <w:t xml:space="preserve"> Work</w:t>
      </w:r>
      <w:r w:rsidR="00E3537C">
        <w:rPr>
          <w:rFonts w:asciiTheme="minorHAnsi" w:hAnsiTheme="minorHAnsi" w:cstheme="minorHAnsi"/>
          <w:b/>
          <w:lang w:eastAsia="en-US"/>
        </w:rPr>
        <w:t xml:space="preserve"> </w:t>
      </w:r>
      <w:r w:rsidR="00B26DB2">
        <w:rPr>
          <w:rFonts w:asciiTheme="minorHAnsi" w:hAnsiTheme="minorHAnsi" w:cstheme="minorHAnsi"/>
          <w:b/>
          <w:lang w:eastAsia="en-US"/>
        </w:rPr>
        <w:t xml:space="preserve">(SOW) </w:t>
      </w:r>
      <w:r w:rsidR="00E3537C" w:rsidRPr="002C3CA0">
        <w:rPr>
          <w:rFonts w:asciiTheme="minorHAnsi" w:hAnsiTheme="minorHAnsi" w:cstheme="minorHAnsi"/>
          <w:b/>
          <w:color w:val="FF0000"/>
          <w:u w:val="single"/>
          <w:lang w:eastAsia="en-US"/>
        </w:rPr>
        <w:t xml:space="preserve">draft </w:t>
      </w:r>
      <w:r w:rsidR="002258D8" w:rsidRPr="002C3CA0">
        <w:rPr>
          <w:rFonts w:asciiTheme="minorHAnsi" w:hAnsiTheme="minorHAnsi" w:cstheme="minorHAnsi"/>
          <w:b/>
          <w:color w:val="FF0000"/>
          <w:u w:val="single"/>
          <w:lang w:eastAsia="en-US"/>
        </w:rPr>
        <w:t>6-</w:t>
      </w:r>
      <w:del w:id="1" w:author="Michael Kuebler" w:date="2015-06-12T11:54:00Z">
        <w:r w:rsidR="002258D8" w:rsidRPr="002C3CA0" w:rsidDel="006855B5">
          <w:rPr>
            <w:rFonts w:asciiTheme="minorHAnsi" w:hAnsiTheme="minorHAnsi" w:cstheme="minorHAnsi"/>
            <w:b/>
            <w:color w:val="FF0000"/>
            <w:u w:val="single"/>
            <w:lang w:eastAsia="en-US"/>
          </w:rPr>
          <w:delText>9</w:delText>
        </w:r>
      </w:del>
      <w:ins w:id="2" w:author="Michael Kuebler" w:date="2015-06-12T11:54:00Z">
        <w:r w:rsidR="006855B5">
          <w:rPr>
            <w:rFonts w:asciiTheme="minorHAnsi" w:hAnsiTheme="minorHAnsi" w:cstheme="minorHAnsi"/>
            <w:b/>
            <w:color w:val="FF0000"/>
            <w:u w:val="single"/>
            <w:lang w:eastAsia="en-US"/>
          </w:rPr>
          <w:t>12</w:t>
        </w:r>
      </w:ins>
      <w:r w:rsidR="002258D8" w:rsidRPr="002C3CA0">
        <w:rPr>
          <w:rFonts w:asciiTheme="minorHAnsi" w:hAnsiTheme="minorHAnsi" w:cstheme="minorHAnsi"/>
          <w:b/>
          <w:color w:val="FF0000"/>
          <w:u w:val="single"/>
          <w:lang w:eastAsia="en-US"/>
        </w:rPr>
        <w:t>-15</w:t>
      </w:r>
    </w:p>
    <w:p w14:paraId="1192DC8C" w14:textId="77777777" w:rsidR="00921527" w:rsidRPr="00361943" w:rsidRDefault="00921527" w:rsidP="00921527">
      <w:pPr>
        <w:pStyle w:val="Header"/>
        <w:rPr>
          <w:rFonts w:asciiTheme="minorHAnsi" w:hAnsiTheme="minorHAnsi" w:cs="Calibri"/>
        </w:rPr>
      </w:pPr>
    </w:p>
    <w:p w14:paraId="4E04B618" w14:textId="63A3992E" w:rsidR="00792D4B" w:rsidRDefault="00792D4B" w:rsidP="006549DD">
      <w:pPr>
        <w:pStyle w:val="ListParagraph"/>
        <w:numPr>
          <w:ilvl w:val="0"/>
          <w:numId w:val="7"/>
        </w:numPr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Problem Statement</w:t>
      </w:r>
    </w:p>
    <w:p w14:paraId="16385D12" w14:textId="77777777" w:rsidR="00792D4B" w:rsidRDefault="00792D4B" w:rsidP="00792D4B">
      <w:pPr>
        <w:pStyle w:val="ListParagraph"/>
        <w:ind w:left="360"/>
        <w:rPr>
          <w:rFonts w:asciiTheme="minorHAnsi" w:hAnsiTheme="minorHAnsi" w:cs="Calibri"/>
          <w:b/>
          <w:u w:val="single"/>
        </w:rPr>
      </w:pPr>
    </w:p>
    <w:p w14:paraId="70C38354" w14:textId="302F02DF" w:rsidR="00F249CC" w:rsidRPr="00792D4B" w:rsidRDefault="00792D4B" w:rsidP="00792D4B">
      <w:pPr>
        <w:ind w:left="360"/>
        <w:rPr>
          <w:rFonts w:asciiTheme="minorHAnsi" w:hAnsiTheme="minorHAnsi" w:cs="Calibri"/>
        </w:rPr>
      </w:pPr>
      <w:r>
        <w:rPr>
          <w:rFonts w:asciiTheme="minorHAnsi" w:hAnsiTheme="minorHAnsi" w:cs="Calibri"/>
          <w:bCs/>
        </w:rPr>
        <w:t xml:space="preserve">Current state is that test procedures are </w:t>
      </w:r>
      <w:ins w:id="3" w:author="Michael Kuebler" w:date="2015-06-12T11:01:00Z">
        <w:r w:rsidR="00BE0E0A">
          <w:rPr>
            <w:rFonts w:asciiTheme="minorHAnsi" w:hAnsiTheme="minorHAnsi" w:cs="Calibri"/>
            <w:bCs/>
          </w:rPr>
          <w:t xml:space="preserve">individual </w:t>
        </w:r>
      </w:ins>
      <w:r>
        <w:rPr>
          <w:rFonts w:asciiTheme="minorHAnsi" w:hAnsiTheme="minorHAnsi" w:cs="Calibri"/>
          <w:bCs/>
        </w:rPr>
        <w:t>static document based, interpretation of protocol can vary, data collect/report assemble is not integrated, and there is n</w:t>
      </w:r>
      <w:r w:rsidR="006549DD" w:rsidRPr="00792D4B">
        <w:rPr>
          <w:rFonts w:asciiTheme="minorHAnsi" w:hAnsiTheme="minorHAnsi" w:cs="Calibri"/>
          <w:bCs/>
        </w:rPr>
        <w:t xml:space="preserve">o single, central repository for </w:t>
      </w:r>
      <w:r>
        <w:rPr>
          <w:rFonts w:asciiTheme="minorHAnsi" w:hAnsiTheme="minorHAnsi" w:cs="Calibri"/>
          <w:bCs/>
        </w:rPr>
        <w:t xml:space="preserve">ISTA </w:t>
      </w:r>
      <w:r w:rsidR="006549DD" w:rsidRPr="00792D4B">
        <w:rPr>
          <w:rFonts w:asciiTheme="minorHAnsi" w:hAnsiTheme="minorHAnsi" w:cs="Calibri"/>
          <w:bCs/>
        </w:rPr>
        <w:t>test reports</w:t>
      </w:r>
      <w:r>
        <w:rPr>
          <w:rFonts w:asciiTheme="minorHAnsi" w:hAnsiTheme="minorHAnsi" w:cs="Calibri"/>
          <w:bCs/>
        </w:rPr>
        <w:t>.</w:t>
      </w:r>
    </w:p>
    <w:p w14:paraId="1792136C" w14:textId="77777777" w:rsidR="00F249CC" w:rsidRPr="00792D4B" w:rsidRDefault="006549DD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 w:rsidRPr="00792D4B">
        <w:rPr>
          <w:rFonts w:asciiTheme="minorHAnsi" w:hAnsiTheme="minorHAnsi" w:cs="Calibri"/>
        </w:rPr>
        <w:t>Test reports reside in many different locations</w:t>
      </w:r>
    </w:p>
    <w:p w14:paraId="59FFCAE8" w14:textId="77777777" w:rsidR="00F249CC" w:rsidRPr="00792D4B" w:rsidRDefault="006549DD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 w:rsidRPr="00792D4B">
        <w:rPr>
          <w:rFonts w:asciiTheme="minorHAnsi" w:hAnsiTheme="minorHAnsi" w:cs="Calibri"/>
        </w:rPr>
        <w:t>Test reports have different layouts and/or different formats</w:t>
      </w:r>
    </w:p>
    <w:p w14:paraId="45181AB8" w14:textId="77777777" w:rsidR="00F249CC" w:rsidRPr="00792D4B" w:rsidRDefault="006549DD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 w:rsidRPr="00792D4B">
        <w:rPr>
          <w:rFonts w:asciiTheme="minorHAnsi" w:hAnsiTheme="minorHAnsi" w:cs="Calibri"/>
        </w:rPr>
        <w:t xml:space="preserve">Manufacturers: Labor-intensive to locate/access specific reports </w:t>
      </w:r>
    </w:p>
    <w:p w14:paraId="48C5E906" w14:textId="77777777" w:rsidR="00F249CC" w:rsidRPr="00792D4B" w:rsidRDefault="006549DD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 w:rsidRPr="00792D4B">
        <w:rPr>
          <w:rFonts w:asciiTheme="minorHAnsi" w:hAnsiTheme="minorHAnsi" w:cs="Calibri"/>
        </w:rPr>
        <w:t xml:space="preserve">Packaging Suppliers/Carriers: Manual process to provide test reports </w:t>
      </w:r>
    </w:p>
    <w:p w14:paraId="6B895F66" w14:textId="77777777" w:rsidR="00F249CC" w:rsidRPr="00792D4B" w:rsidRDefault="006549DD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 w:rsidRPr="00792D4B">
        <w:rPr>
          <w:rFonts w:asciiTheme="minorHAnsi" w:hAnsiTheme="minorHAnsi" w:cs="Calibri"/>
        </w:rPr>
        <w:t>During “field investigations” data needed not readily available via mobile or laptop</w:t>
      </w:r>
    </w:p>
    <w:p w14:paraId="101DAC31" w14:textId="77777777" w:rsidR="00F249CC" w:rsidRDefault="006549DD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ins w:id="4" w:author="Michael Kuebler" w:date="2015-06-12T11:02:00Z"/>
          <w:rFonts w:asciiTheme="minorHAnsi" w:hAnsiTheme="minorHAnsi" w:cs="Calibri"/>
        </w:rPr>
      </w:pPr>
      <w:r w:rsidRPr="00792D4B">
        <w:rPr>
          <w:rFonts w:asciiTheme="minorHAnsi" w:hAnsiTheme="minorHAnsi" w:cs="Calibri"/>
        </w:rPr>
        <w:t>Data mining inefficient or not possible</w:t>
      </w:r>
    </w:p>
    <w:p w14:paraId="168DFC88" w14:textId="16910050" w:rsidR="00BE0E0A" w:rsidRDefault="00BE0E0A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ins w:id="5" w:author="McDavid, Patrick" w:date="2015-06-15T10:42:00Z"/>
          <w:rFonts w:asciiTheme="minorHAnsi" w:hAnsiTheme="minorHAnsi" w:cs="Calibri"/>
        </w:rPr>
      </w:pPr>
      <w:ins w:id="6" w:author="Michael Kuebler" w:date="2015-06-12T11:03:00Z">
        <w:r>
          <w:rPr>
            <w:rFonts w:asciiTheme="minorHAnsi" w:hAnsiTheme="minorHAnsi" w:cs="Calibri"/>
          </w:rPr>
          <w:t>Inc</w:t>
        </w:r>
      </w:ins>
      <w:ins w:id="7" w:author="Michael Kuebler" w:date="2015-06-12T11:02:00Z">
        <w:r>
          <w:rPr>
            <w:rFonts w:asciiTheme="minorHAnsi" w:hAnsiTheme="minorHAnsi" w:cs="Calibri"/>
          </w:rPr>
          <w:t>onsistency across multiple procedures</w:t>
        </w:r>
      </w:ins>
      <w:ins w:id="8" w:author="Michael Kuebler" w:date="2015-06-12T11:03:00Z">
        <w:r>
          <w:rPr>
            <w:rFonts w:asciiTheme="minorHAnsi" w:hAnsiTheme="minorHAnsi" w:cs="Calibri"/>
          </w:rPr>
          <w:t xml:space="preserve"> (i.e. multiple pallet marshalling impact intensities)</w:t>
        </w:r>
      </w:ins>
    </w:p>
    <w:p w14:paraId="530A210F" w14:textId="243A0AA1" w:rsidR="00795DBE" w:rsidRDefault="00795DBE" w:rsidP="00795DBE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ins w:id="9" w:author="McDavid, Patrick" w:date="2015-06-15T10:44:00Z"/>
          <w:rFonts w:asciiTheme="minorHAnsi" w:hAnsiTheme="minorHAnsi" w:cs="Calibri"/>
        </w:rPr>
      </w:pPr>
      <w:ins w:id="10" w:author="McDavid, Patrick" w:date="2015-06-15T10:43:00Z">
        <w:r w:rsidRPr="00795DBE">
          <w:rPr>
            <w:rFonts w:asciiTheme="minorHAnsi" w:hAnsiTheme="minorHAnsi" w:cs="Calibri"/>
          </w:rPr>
          <w:t>Poor communication of</w:t>
        </w:r>
      </w:ins>
      <w:ins w:id="11" w:author="McDavid, Patrick" w:date="2015-06-15T10:44:00Z">
        <w:r w:rsidRPr="00795DBE">
          <w:rPr>
            <w:rFonts w:asciiTheme="minorHAnsi" w:hAnsiTheme="minorHAnsi" w:cs="Calibri"/>
          </w:rPr>
          <w:t xml:space="preserve"> test plan and</w:t>
        </w:r>
      </w:ins>
      <w:ins w:id="12" w:author="McDavid, Patrick" w:date="2015-06-15T10:43:00Z">
        <w:r w:rsidRPr="00795DBE">
          <w:rPr>
            <w:rFonts w:asciiTheme="minorHAnsi" w:hAnsiTheme="minorHAnsi" w:cs="Calibri"/>
          </w:rPr>
          <w:t xml:space="preserve"> d</w:t>
        </w:r>
      </w:ins>
      <w:ins w:id="13" w:author="McDavid, Patrick" w:date="2015-06-15T10:42:00Z">
        <w:r w:rsidRPr="00795DBE">
          <w:rPr>
            <w:rFonts w:asciiTheme="minorHAnsi" w:hAnsiTheme="minorHAnsi" w:cs="Calibri"/>
          </w:rPr>
          <w:t>amage boundary/acceptance criteria.</w:t>
        </w:r>
      </w:ins>
    </w:p>
    <w:p w14:paraId="61B67C1B" w14:textId="77777777" w:rsidR="00795DBE" w:rsidRPr="00795DBE" w:rsidRDefault="00795DBE" w:rsidP="00795DBE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</w:p>
    <w:p w14:paraId="29DEC7B2" w14:textId="77777777" w:rsidR="00792D4B" w:rsidRDefault="00792D4B" w:rsidP="00792D4B">
      <w:pPr>
        <w:pStyle w:val="ListParagraph"/>
        <w:ind w:left="360"/>
        <w:rPr>
          <w:rFonts w:asciiTheme="minorHAnsi" w:hAnsiTheme="minorHAnsi" w:cs="Calibri"/>
          <w:b/>
          <w:u w:val="single"/>
        </w:rPr>
      </w:pPr>
    </w:p>
    <w:p w14:paraId="0B572979" w14:textId="77777777" w:rsidR="00792D4B" w:rsidRDefault="00792D4B" w:rsidP="00792D4B">
      <w:pPr>
        <w:pStyle w:val="ListParagraph"/>
        <w:ind w:left="360"/>
        <w:rPr>
          <w:rFonts w:asciiTheme="minorHAnsi" w:hAnsiTheme="minorHAnsi" w:cs="Calibri"/>
          <w:b/>
          <w:u w:val="single"/>
        </w:rPr>
      </w:pPr>
    </w:p>
    <w:p w14:paraId="33CF526E" w14:textId="0F9DC691" w:rsidR="00792D4B" w:rsidRDefault="00BE6D2C" w:rsidP="006549DD">
      <w:pPr>
        <w:pStyle w:val="ListParagraph"/>
        <w:numPr>
          <w:ilvl w:val="0"/>
          <w:numId w:val="7"/>
        </w:numPr>
        <w:rPr>
          <w:rFonts w:asciiTheme="minorHAnsi" w:hAnsiTheme="minorHAnsi" w:cs="Calibri"/>
          <w:b/>
          <w:u w:val="single"/>
        </w:rPr>
      </w:pPr>
      <w:r w:rsidRPr="00AC48D6">
        <w:rPr>
          <w:rFonts w:asciiTheme="minorHAnsi" w:hAnsiTheme="minorHAnsi" w:cs="Calibri"/>
          <w:b/>
          <w:u w:val="single"/>
        </w:rPr>
        <w:t>Morpheus</w:t>
      </w:r>
      <w:r>
        <w:rPr>
          <w:rFonts w:asciiTheme="minorHAnsi" w:hAnsiTheme="minorHAnsi" w:cs="Calibri"/>
          <w:b/>
          <w:u w:val="single"/>
        </w:rPr>
        <w:t xml:space="preserve"> </w:t>
      </w:r>
      <w:r w:rsidR="00792D4B">
        <w:rPr>
          <w:rFonts w:asciiTheme="minorHAnsi" w:hAnsiTheme="minorHAnsi" w:cs="Calibri"/>
          <w:b/>
          <w:u w:val="single"/>
        </w:rPr>
        <w:t>Proposal</w:t>
      </w:r>
    </w:p>
    <w:p w14:paraId="6A41EFF1" w14:textId="78CF7983" w:rsidR="00792D4B" w:rsidRPr="00792D4B" w:rsidRDefault="00792D4B" w:rsidP="00792D4B">
      <w:pPr>
        <w:pStyle w:val="ListParagraph"/>
        <w:ind w:left="360"/>
        <w:rPr>
          <w:rFonts w:asciiTheme="minorHAnsi" w:hAnsiTheme="minorHAnsi" w:cs="Calibri"/>
        </w:rPr>
      </w:pPr>
      <w:r w:rsidRPr="00792D4B">
        <w:rPr>
          <w:rFonts w:asciiTheme="minorHAnsi" w:hAnsiTheme="minorHAnsi" w:cs="Calibri"/>
        </w:rPr>
        <w:t xml:space="preserve">Implement </w:t>
      </w:r>
      <w:ins w:id="14" w:author="McDavid, Patrick" w:date="2015-06-15T09:45:00Z">
        <w:r w:rsidR="00B56DAF">
          <w:rPr>
            <w:rFonts w:asciiTheme="minorHAnsi" w:hAnsiTheme="minorHAnsi" w:cs="Calibri"/>
          </w:rPr>
          <w:t xml:space="preserve">a secure </w:t>
        </w:r>
      </w:ins>
      <w:r w:rsidRPr="00792D4B">
        <w:rPr>
          <w:rFonts w:asciiTheme="minorHAnsi" w:hAnsiTheme="minorHAnsi" w:cs="Calibri"/>
        </w:rPr>
        <w:t xml:space="preserve">cloud-based, global, mobile, and web access </w:t>
      </w:r>
      <w:r>
        <w:rPr>
          <w:rFonts w:asciiTheme="minorHAnsi" w:hAnsiTheme="minorHAnsi" w:cs="Calibri"/>
        </w:rPr>
        <w:t xml:space="preserve">workflow tool that has </w:t>
      </w:r>
      <w:r w:rsidRPr="00792D4B">
        <w:rPr>
          <w:rFonts w:asciiTheme="minorHAnsi" w:hAnsiTheme="minorHAnsi" w:cs="Calibri"/>
        </w:rPr>
        <w:t xml:space="preserve">central </w:t>
      </w:r>
      <w:r>
        <w:rPr>
          <w:rFonts w:asciiTheme="minorHAnsi" w:hAnsiTheme="minorHAnsi" w:cs="Calibri"/>
        </w:rPr>
        <w:t xml:space="preserve">data </w:t>
      </w:r>
      <w:r w:rsidRPr="00792D4B">
        <w:rPr>
          <w:rFonts w:asciiTheme="minorHAnsi" w:hAnsiTheme="minorHAnsi" w:cs="Calibri"/>
        </w:rPr>
        <w:t>repository</w:t>
      </w:r>
      <w:r>
        <w:rPr>
          <w:rFonts w:asciiTheme="minorHAnsi" w:hAnsiTheme="minorHAnsi" w:cs="Calibri"/>
        </w:rPr>
        <w:t xml:space="preserve">. </w:t>
      </w:r>
    </w:p>
    <w:p w14:paraId="2C48C930" w14:textId="4A08F283" w:rsidR="00BD5E35" w:rsidRDefault="00BD5E35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Phased in approach for all test protocols – pilot with 3A</w:t>
      </w:r>
    </w:p>
    <w:p w14:paraId="7E9EE835" w14:textId="673305FA" w:rsidR="00792D4B" w:rsidRDefault="00BD5E35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ins w:id="15" w:author="Michael Kuebler" w:date="2015-06-12T11:04:00Z"/>
          <w:rFonts w:asciiTheme="minorHAnsi" w:hAnsiTheme="minorHAnsi" w:cs="Calibri"/>
        </w:rPr>
      </w:pPr>
      <w:r>
        <w:rPr>
          <w:rFonts w:asciiTheme="minorHAnsi" w:hAnsiTheme="minorHAnsi" w:cs="Calibri"/>
        </w:rPr>
        <w:t>Create a</w:t>
      </w:r>
      <w:r w:rsidR="00792D4B" w:rsidRPr="00792D4B">
        <w:rPr>
          <w:rFonts w:asciiTheme="minorHAnsi" w:hAnsiTheme="minorHAnsi" w:cs="Calibri"/>
        </w:rPr>
        <w:t>bility for ISTA members to access procedures from anywhere</w:t>
      </w:r>
      <w:ins w:id="16" w:author="McDavid, Patrick" w:date="2015-06-15T10:20:00Z">
        <w:r w:rsidR="000C0DCD">
          <w:rPr>
            <w:rFonts w:asciiTheme="minorHAnsi" w:hAnsiTheme="minorHAnsi" w:cs="Calibri"/>
          </w:rPr>
          <w:t xml:space="preserve"> (How can we strengthen this point? </w:t>
        </w:r>
      </w:ins>
      <w:ins w:id="17" w:author="McDavid, Patrick" w:date="2015-06-15T10:25:00Z">
        <w:r w:rsidR="000C0DCD">
          <w:rPr>
            <w:rFonts w:asciiTheme="minorHAnsi" w:hAnsiTheme="minorHAnsi" w:cs="Calibri"/>
          </w:rPr>
          <w:t>“Project</w:t>
        </w:r>
      </w:ins>
      <w:ins w:id="18" w:author="McDavid, Patrick" w:date="2015-06-15T10:29:00Z">
        <w:r w:rsidR="004B120A">
          <w:rPr>
            <w:rFonts w:asciiTheme="minorHAnsi" w:hAnsiTheme="minorHAnsi" w:cs="Calibri"/>
          </w:rPr>
          <w:t>/test plan</w:t>
        </w:r>
      </w:ins>
      <w:ins w:id="19" w:author="McDavid, Patrick" w:date="2015-06-15T10:25:00Z">
        <w:r w:rsidR="000C0DCD">
          <w:rPr>
            <w:rFonts w:asciiTheme="minorHAnsi" w:hAnsiTheme="minorHAnsi" w:cs="Calibri"/>
          </w:rPr>
          <w:t xml:space="preserve"> specific procedures”</w:t>
        </w:r>
      </w:ins>
      <w:ins w:id="20" w:author="McDavid, Patrick" w:date="2015-06-15T10:20:00Z">
        <w:r w:rsidR="000C0DCD">
          <w:rPr>
            <w:rFonts w:asciiTheme="minorHAnsi" w:hAnsiTheme="minorHAnsi" w:cs="Calibri"/>
          </w:rPr>
          <w:t>?</w:t>
        </w:r>
      </w:ins>
      <w:ins w:id="21" w:author="McDavid, Patrick" w:date="2015-06-15T10:54:00Z">
        <w:r w:rsidR="00094962">
          <w:rPr>
            <w:rFonts w:asciiTheme="minorHAnsi" w:hAnsiTheme="minorHAnsi" w:cs="Calibri"/>
          </w:rPr>
          <w:t>??</w:t>
        </w:r>
      </w:ins>
      <w:ins w:id="22" w:author="McDavid, Patrick" w:date="2015-06-15T10:26:00Z">
        <w:r w:rsidR="004B120A">
          <w:rPr>
            <w:rFonts w:asciiTheme="minorHAnsi" w:hAnsiTheme="minorHAnsi" w:cs="Calibri"/>
          </w:rPr>
          <w:t xml:space="preserve"> </w:t>
        </w:r>
      </w:ins>
      <w:ins w:id="23" w:author="McDavid, Patrick" w:date="2015-06-15T10:20:00Z">
        <w:r w:rsidR="000C0DCD">
          <w:rPr>
            <w:rFonts w:asciiTheme="minorHAnsi" w:hAnsiTheme="minorHAnsi" w:cs="Calibri"/>
          </w:rPr>
          <w:t>)</w:t>
        </w:r>
      </w:ins>
    </w:p>
    <w:p w14:paraId="53C5C298" w14:textId="2F36152C" w:rsidR="00BE0E0A" w:rsidRDefault="00BE0E0A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ins w:id="24" w:author="Michael Kuebler" w:date="2015-06-12T11:04:00Z">
        <w:r>
          <w:rPr>
            <w:rFonts w:asciiTheme="minorHAnsi" w:hAnsiTheme="minorHAnsi" w:cs="Calibri"/>
          </w:rPr>
          <w:t xml:space="preserve">Create a modular approach to procedures where methods are referenced </w:t>
        </w:r>
      </w:ins>
      <w:ins w:id="25" w:author="Michael Kuebler" w:date="2015-06-12T11:06:00Z">
        <w:r>
          <w:rPr>
            <w:rFonts w:asciiTheme="minorHAnsi" w:hAnsiTheme="minorHAnsi" w:cs="Calibri"/>
          </w:rPr>
          <w:t>making</w:t>
        </w:r>
      </w:ins>
      <w:ins w:id="26" w:author="Michael Kuebler" w:date="2015-06-12T11:04:00Z">
        <w:r>
          <w:rPr>
            <w:rFonts w:asciiTheme="minorHAnsi" w:hAnsiTheme="minorHAnsi" w:cs="Calibri"/>
          </w:rPr>
          <w:t xml:space="preserve"> </w:t>
        </w:r>
      </w:ins>
      <w:ins w:id="27" w:author="Michael Kuebler" w:date="2015-06-12T11:06:00Z">
        <w:r>
          <w:rPr>
            <w:rFonts w:asciiTheme="minorHAnsi" w:hAnsiTheme="minorHAnsi" w:cs="Calibri"/>
          </w:rPr>
          <w:t>future update</w:t>
        </w:r>
      </w:ins>
      <w:ins w:id="28" w:author="Michael Kuebler" w:date="2015-06-12T11:56:00Z">
        <w:r w:rsidR="000F3192">
          <w:rPr>
            <w:rFonts w:asciiTheme="minorHAnsi" w:hAnsiTheme="minorHAnsi" w:cs="Calibri"/>
          </w:rPr>
          <w:t>s</w:t>
        </w:r>
      </w:ins>
      <w:ins w:id="29" w:author="Michael Kuebler" w:date="2015-06-12T11:06:00Z">
        <w:r>
          <w:rPr>
            <w:rFonts w:asciiTheme="minorHAnsi" w:hAnsiTheme="minorHAnsi" w:cs="Calibri"/>
          </w:rPr>
          <w:t xml:space="preserve"> more efficient.</w:t>
        </w:r>
      </w:ins>
    </w:p>
    <w:p w14:paraId="6D4C28D8" w14:textId="1D96DA8C" w:rsidR="00E46676" w:rsidRDefault="00BD5E35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Create a</w:t>
      </w:r>
      <w:r w:rsidR="00E46676">
        <w:rPr>
          <w:rFonts w:asciiTheme="minorHAnsi" w:hAnsiTheme="minorHAnsi" w:cs="Calibri"/>
        </w:rPr>
        <w:t>bility to use tool as step-by-step workflow in:</w:t>
      </w:r>
    </w:p>
    <w:p w14:paraId="4A75919F" w14:textId="1372E452" w:rsidR="00B56DAF" w:rsidRDefault="00B56DAF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30" w:author="McDavid, Patrick" w:date="2015-06-15T09:49:00Z"/>
          <w:rFonts w:asciiTheme="minorHAnsi" w:hAnsiTheme="minorHAnsi" w:cs="Calibri"/>
        </w:rPr>
      </w:pPr>
      <w:ins w:id="31" w:author="McDavid, Patrick" w:date="2015-06-15T09:49:00Z">
        <w:r>
          <w:rPr>
            <w:rFonts w:asciiTheme="minorHAnsi" w:hAnsiTheme="minorHAnsi" w:cs="Calibri"/>
          </w:rPr>
          <w:t>Packaged-Product Inputs</w:t>
        </w:r>
      </w:ins>
      <w:ins w:id="32" w:author="McDavid, Patrick" w:date="2015-06-15T09:58:00Z">
        <w:r w:rsidR="00A50E3B">
          <w:rPr>
            <w:rFonts w:asciiTheme="minorHAnsi" w:hAnsiTheme="minorHAnsi" w:cs="Calibri"/>
          </w:rPr>
          <w:t xml:space="preserve"> (input/edited by shipper and/or test lab)</w:t>
        </w:r>
      </w:ins>
    </w:p>
    <w:p w14:paraId="1B60647E" w14:textId="76A400E7" w:rsidR="00B56DAF" w:rsidRDefault="00B56DAF" w:rsidP="006279E3">
      <w:pPr>
        <w:pStyle w:val="ListParagraph"/>
        <w:numPr>
          <w:ilvl w:val="2"/>
          <w:numId w:val="9"/>
        </w:numPr>
        <w:tabs>
          <w:tab w:val="left" w:pos="3150"/>
        </w:tabs>
        <w:rPr>
          <w:ins w:id="33" w:author="McDavid, Patrick" w:date="2015-06-15T09:52:00Z"/>
          <w:rFonts w:asciiTheme="minorHAnsi" w:hAnsiTheme="minorHAnsi" w:cs="Calibri"/>
        </w:rPr>
      </w:pPr>
      <w:ins w:id="34" w:author="McDavid, Patrick" w:date="2015-06-15T09:50:00Z">
        <w:r>
          <w:rPr>
            <w:rFonts w:asciiTheme="minorHAnsi" w:hAnsiTheme="minorHAnsi" w:cs="Calibri"/>
          </w:rPr>
          <w:t>Product Details</w:t>
        </w:r>
      </w:ins>
    </w:p>
    <w:p w14:paraId="4A2D24A3" w14:textId="40E3652B" w:rsidR="00B56DAF" w:rsidRDefault="00B56DAF" w:rsidP="006279E3">
      <w:pPr>
        <w:pStyle w:val="ListParagraph"/>
        <w:numPr>
          <w:ilvl w:val="3"/>
          <w:numId w:val="9"/>
        </w:numPr>
        <w:tabs>
          <w:tab w:val="left" w:pos="3150"/>
        </w:tabs>
        <w:rPr>
          <w:ins w:id="35" w:author="McDavid, Patrick" w:date="2015-06-15T09:50:00Z"/>
          <w:rFonts w:asciiTheme="minorHAnsi" w:hAnsiTheme="minorHAnsi" w:cs="Calibri"/>
        </w:rPr>
      </w:pPr>
      <w:ins w:id="36" w:author="McDavid, Patrick" w:date="2015-06-15T09:52:00Z">
        <w:r>
          <w:rPr>
            <w:rFonts w:asciiTheme="minorHAnsi" w:hAnsiTheme="minorHAnsi" w:cs="Calibri"/>
          </w:rPr>
          <w:t>Damage Criteria</w:t>
        </w:r>
      </w:ins>
    </w:p>
    <w:p w14:paraId="5B9B79FF" w14:textId="3E0A6A7C" w:rsidR="00B56DAF" w:rsidRDefault="00B56DAF" w:rsidP="006279E3">
      <w:pPr>
        <w:pStyle w:val="ListParagraph"/>
        <w:numPr>
          <w:ilvl w:val="2"/>
          <w:numId w:val="9"/>
        </w:numPr>
        <w:tabs>
          <w:tab w:val="left" w:pos="3150"/>
        </w:tabs>
        <w:rPr>
          <w:ins w:id="37" w:author="McDavid, Patrick" w:date="2015-06-15T09:51:00Z"/>
          <w:rFonts w:asciiTheme="minorHAnsi" w:hAnsiTheme="minorHAnsi" w:cs="Calibri"/>
        </w:rPr>
      </w:pPr>
      <w:ins w:id="38" w:author="McDavid, Patrick" w:date="2015-06-15T09:50:00Z">
        <w:r>
          <w:rPr>
            <w:rFonts w:asciiTheme="minorHAnsi" w:hAnsiTheme="minorHAnsi" w:cs="Calibri"/>
          </w:rPr>
          <w:t>Package</w:t>
        </w:r>
      </w:ins>
      <w:ins w:id="39" w:author="McDavid, Patrick" w:date="2015-06-15T09:51:00Z">
        <w:r>
          <w:rPr>
            <w:rFonts w:asciiTheme="minorHAnsi" w:hAnsiTheme="minorHAnsi" w:cs="Calibri"/>
          </w:rPr>
          <w:t xml:space="preserve"> Details</w:t>
        </w:r>
      </w:ins>
    </w:p>
    <w:p w14:paraId="45E6B068" w14:textId="1D14FDDD" w:rsidR="00B56DAF" w:rsidRDefault="00B56DAF" w:rsidP="006279E3">
      <w:pPr>
        <w:pStyle w:val="ListParagraph"/>
        <w:numPr>
          <w:ilvl w:val="3"/>
          <w:numId w:val="9"/>
        </w:numPr>
        <w:tabs>
          <w:tab w:val="left" w:pos="3150"/>
        </w:tabs>
        <w:rPr>
          <w:ins w:id="40" w:author="McDavid, Patrick" w:date="2015-06-15T09:51:00Z"/>
          <w:rFonts w:asciiTheme="minorHAnsi" w:hAnsiTheme="minorHAnsi" w:cs="Calibri"/>
        </w:rPr>
      </w:pPr>
      <w:ins w:id="41" w:author="McDavid, Patrick" w:date="2015-06-15T09:51:00Z">
        <w:r>
          <w:rPr>
            <w:rFonts w:asciiTheme="minorHAnsi" w:hAnsiTheme="minorHAnsi" w:cs="Calibri"/>
          </w:rPr>
          <w:t>Dimensions</w:t>
        </w:r>
      </w:ins>
    </w:p>
    <w:p w14:paraId="30A3F5AF" w14:textId="5FBF5502" w:rsidR="00B56DAF" w:rsidRDefault="00B56DAF" w:rsidP="006279E3">
      <w:pPr>
        <w:pStyle w:val="ListParagraph"/>
        <w:numPr>
          <w:ilvl w:val="3"/>
          <w:numId w:val="9"/>
        </w:numPr>
        <w:tabs>
          <w:tab w:val="left" w:pos="3150"/>
        </w:tabs>
        <w:rPr>
          <w:ins w:id="42" w:author="McDavid, Patrick" w:date="2015-06-15T09:55:00Z"/>
          <w:rFonts w:asciiTheme="minorHAnsi" w:hAnsiTheme="minorHAnsi" w:cs="Calibri"/>
        </w:rPr>
      </w:pPr>
      <w:ins w:id="43" w:author="McDavid, Patrick" w:date="2015-06-15T09:51:00Z">
        <w:r>
          <w:rPr>
            <w:rFonts w:asciiTheme="minorHAnsi" w:hAnsiTheme="minorHAnsi" w:cs="Calibri"/>
          </w:rPr>
          <w:t>Weight</w:t>
        </w:r>
      </w:ins>
    </w:p>
    <w:p w14:paraId="7F24381A" w14:textId="2B893E40" w:rsidR="00B56DAF" w:rsidRDefault="00B56DAF" w:rsidP="006279E3">
      <w:pPr>
        <w:pStyle w:val="ListParagraph"/>
        <w:numPr>
          <w:ilvl w:val="3"/>
          <w:numId w:val="9"/>
        </w:numPr>
        <w:tabs>
          <w:tab w:val="left" w:pos="3150"/>
        </w:tabs>
        <w:rPr>
          <w:ins w:id="44" w:author="McDavid, Patrick" w:date="2015-06-15T09:51:00Z"/>
          <w:rFonts w:asciiTheme="minorHAnsi" w:hAnsiTheme="minorHAnsi" w:cs="Calibri"/>
        </w:rPr>
      </w:pPr>
      <w:ins w:id="45" w:author="McDavid, Patrick" w:date="2015-06-15T09:55:00Z">
        <w:r>
          <w:rPr>
            <w:rFonts w:asciiTheme="minorHAnsi" w:hAnsiTheme="minorHAnsi" w:cs="Calibri"/>
          </w:rPr>
          <w:t>Exterior, interior, closure</w:t>
        </w:r>
      </w:ins>
    </w:p>
    <w:p w14:paraId="495BBF1B" w14:textId="6EAD084C" w:rsidR="00B56DAF" w:rsidRDefault="00B56DAF" w:rsidP="006279E3">
      <w:pPr>
        <w:pStyle w:val="ListParagraph"/>
        <w:numPr>
          <w:ilvl w:val="3"/>
          <w:numId w:val="9"/>
        </w:numPr>
        <w:tabs>
          <w:tab w:val="left" w:pos="3150"/>
        </w:tabs>
        <w:rPr>
          <w:ins w:id="46" w:author="McDavid, Patrick" w:date="2015-06-15T09:48:00Z"/>
          <w:rFonts w:asciiTheme="minorHAnsi" w:hAnsiTheme="minorHAnsi" w:cs="Calibri"/>
        </w:rPr>
      </w:pPr>
      <w:ins w:id="47" w:author="McDavid, Patrick" w:date="2015-06-15T09:52:00Z">
        <w:r>
          <w:rPr>
            <w:rFonts w:asciiTheme="minorHAnsi" w:hAnsiTheme="minorHAnsi" w:cs="Calibri"/>
          </w:rPr>
          <w:t>Damage Criteria</w:t>
        </w:r>
      </w:ins>
    </w:p>
    <w:p w14:paraId="17B70948" w14:textId="0BB1A3C5" w:rsidR="00E46676" w:rsidRDefault="00E46676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Assessment to determine test levels </w:t>
      </w:r>
    </w:p>
    <w:p w14:paraId="2FD35D7D" w14:textId="6C6FCA76" w:rsidR="00E46676" w:rsidRDefault="00E46676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Conducting the test modules with visual guides and links for more info</w:t>
      </w:r>
    </w:p>
    <w:p w14:paraId="4F60BADC" w14:textId="7B95DD35" w:rsidR="00E46676" w:rsidRDefault="00E46676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Capturing in the tool - data/photos/movies and linking to that test module</w:t>
      </w:r>
    </w:p>
    <w:p w14:paraId="4E5F27C2" w14:textId="62216004" w:rsidR="00E46676" w:rsidRDefault="00E46676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Add comments and observation during that test module.</w:t>
      </w:r>
    </w:p>
    <w:p w14:paraId="42E6A464" w14:textId="777BA584" w:rsidR="00E46676" w:rsidRDefault="00E46676" w:rsidP="006549DD">
      <w:pPr>
        <w:pStyle w:val="ListParagraph"/>
        <w:numPr>
          <w:ilvl w:val="4"/>
          <w:numId w:val="9"/>
        </w:numPr>
        <w:tabs>
          <w:tab w:val="clear" w:pos="3600"/>
        </w:tabs>
        <w:ind w:left="234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Has selectable standardized observation notes (i.e. “pass – not damage observed”) along with customizable text field.</w:t>
      </w:r>
    </w:p>
    <w:p w14:paraId="3C99E890" w14:textId="1E3671EC" w:rsidR="00E46676" w:rsidRDefault="00E46676" w:rsidP="006549DD">
      <w:pPr>
        <w:pStyle w:val="ListParagraph"/>
        <w:numPr>
          <w:ilvl w:val="4"/>
          <w:numId w:val="9"/>
        </w:numPr>
        <w:tabs>
          <w:tab w:val="clear" w:pos="3600"/>
        </w:tabs>
        <w:ind w:left="234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Customizable text field can be loaded using Smart Device dictation “voice to text” feature.</w:t>
      </w:r>
    </w:p>
    <w:p w14:paraId="20C2897E" w14:textId="12C5A20E" w:rsidR="00E46676" w:rsidRDefault="00E46676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48" w:author="Michael Kuebler" w:date="2015-06-12T11:07:00Z"/>
          <w:rFonts w:asciiTheme="minorHAnsi" w:hAnsiTheme="minorHAnsi" w:cs="Calibri"/>
        </w:rPr>
      </w:pPr>
      <w:r>
        <w:rPr>
          <w:rFonts w:asciiTheme="minorHAnsi" w:hAnsiTheme="minorHAnsi" w:cs="Calibri"/>
        </w:rPr>
        <w:t>Data and observation notes directly loaded into appropriate sections of standardized test report</w:t>
      </w:r>
    </w:p>
    <w:p w14:paraId="43640932" w14:textId="14ABA2B5" w:rsidR="00BE0E0A" w:rsidRDefault="00BE0E0A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49" w:author="Michael Kuebler" w:date="2015-06-12T11:08:00Z"/>
          <w:rFonts w:asciiTheme="minorHAnsi" w:hAnsiTheme="minorHAnsi" w:cs="Calibri"/>
        </w:rPr>
      </w:pPr>
      <w:ins w:id="50" w:author="Michael Kuebler" w:date="2015-06-12T11:08:00Z">
        <w:r>
          <w:rPr>
            <w:rFonts w:asciiTheme="minorHAnsi" w:hAnsiTheme="minorHAnsi" w:cs="Calibri"/>
          </w:rPr>
          <w:lastRenderedPageBreak/>
          <w:t>Customizable reporting options</w:t>
        </w:r>
      </w:ins>
    </w:p>
    <w:p w14:paraId="3E927BFE" w14:textId="4A4729A5" w:rsidR="00BE0E0A" w:rsidRDefault="00BE0E0A" w:rsidP="00BE0E0A">
      <w:pPr>
        <w:pStyle w:val="ListParagraph"/>
        <w:numPr>
          <w:ilvl w:val="4"/>
          <w:numId w:val="9"/>
        </w:numPr>
        <w:tabs>
          <w:tab w:val="clear" w:pos="3600"/>
          <w:tab w:val="left" w:pos="3150"/>
        </w:tabs>
        <w:ind w:left="2340"/>
        <w:rPr>
          <w:ins w:id="51" w:author="Michael Kuebler" w:date="2015-06-12T11:09:00Z"/>
          <w:rFonts w:asciiTheme="minorHAnsi" w:hAnsiTheme="minorHAnsi" w:cs="Calibri"/>
        </w:rPr>
      </w:pPr>
      <w:ins w:id="52" w:author="Michael Kuebler" w:date="2015-06-12T11:09:00Z">
        <w:r>
          <w:rPr>
            <w:rFonts w:asciiTheme="minorHAnsi" w:hAnsiTheme="minorHAnsi" w:cs="Calibri"/>
          </w:rPr>
          <w:t>Same data as a customized output with 3</w:t>
        </w:r>
        <w:r w:rsidRPr="003E6C45">
          <w:rPr>
            <w:rFonts w:asciiTheme="minorHAnsi" w:hAnsiTheme="minorHAnsi" w:cs="Calibri"/>
            <w:vertAlign w:val="superscript"/>
          </w:rPr>
          <w:t>rd</w:t>
        </w:r>
        <w:r>
          <w:rPr>
            <w:rFonts w:asciiTheme="minorHAnsi" w:hAnsiTheme="minorHAnsi" w:cs="Calibri"/>
          </w:rPr>
          <w:t xml:space="preserve"> party lab </w:t>
        </w:r>
      </w:ins>
      <w:ins w:id="53" w:author="Michael Kuebler" w:date="2015-06-12T11:10:00Z">
        <w:r>
          <w:rPr>
            <w:rFonts w:asciiTheme="minorHAnsi" w:hAnsiTheme="minorHAnsi" w:cs="Calibri"/>
          </w:rPr>
          <w:t>branding</w:t>
        </w:r>
      </w:ins>
    </w:p>
    <w:p w14:paraId="4592A99B" w14:textId="7878624A" w:rsidR="00BE0E0A" w:rsidRPr="00792D4B" w:rsidRDefault="00BE0E0A" w:rsidP="00BE0E0A">
      <w:pPr>
        <w:pStyle w:val="ListParagraph"/>
        <w:numPr>
          <w:ilvl w:val="4"/>
          <w:numId w:val="9"/>
        </w:numPr>
        <w:tabs>
          <w:tab w:val="clear" w:pos="3600"/>
          <w:tab w:val="left" w:pos="3150"/>
        </w:tabs>
        <w:ind w:left="2340"/>
        <w:rPr>
          <w:rFonts w:asciiTheme="minorHAnsi" w:hAnsiTheme="minorHAnsi" w:cs="Calibri"/>
        </w:rPr>
      </w:pPr>
      <w:ins w:id="54" w:author="Michael Kuebler" w:date="2015-06-12T11:10:00Z">
        <w:r>
          <w:rPr>
            <w:rFonts w:asciiTheme="minorHAnsi" w:hAnsiTheme="minorHAnsi" w:cs="Calibri"/>
          </w:rPr>
          <w:t>Same data as a standard output to ISTA</w:t>
        </w:r>
      </w:ins>
    </w:p>
    <w:p w14:paraId="313F3C88" w14:textId="3A41AA3D" w:rsidR="00792D4B" w:rsidRPr="00792D4B" w:rsidRDefault="00BD5E35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Create a</w:t>
      </w:r>
      <w:r w:rsidR="00792D4B" w:rsidRPr="00792D4B">
        <w:rPr>
          <w:rFonts w:asciiTheme="minorHAnsi" w:hAnsiTheme="minorHAnsi" w:cs="Calibri"/>
        </w:rPr>
        <w:t>bility to submit test reports directly to central repository</w:t>
      </w:r>
      <w:r w:rsidR="00747F8B">
        <w:rPr>
          <w:rFonts w:asciiTheme="minorHAnsi" w:hAnsiTheme="minorHAnsi" w:cs="Calibri"/>
        </w:rPr>
        <w:t xml:space="preserve"> (Cloud)</w:t>
      </w:r>
    </w:p>
    <w:p w14:paraId="6201E9DF" w14:textId="41283031" w:rsidR="00792D4B" w:rsidRDefault="00BD5E35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ins w:id="55" w:author="Michael Kuebler" w:date="2015-06-12T11:38:00Z"/>
          <w:rFonts w:asciiTheme="minorHAnsi" w:hAnsiTheme="minorHAnsi" w:cs="Calibri"/>
        </w:rPr>
      </w:pPr>
      <w:r>
        <w:rPr>
          <w:rFonts w:asciiTheme="minorHAnsi" w:hAnsiTheme="minorHAnsi" w:cs="Calibri"/>
        </w:rPr>
        <w:t>Be able to a</w:t>
      </w:r>
      <w:r w:rsidR="00792D4B" w:rsidRPr="00792D4B">
        <w:rPr>
          <w:rFonts w:asciiTheme="minorHAnsi" w:hAnsiTheme="minorHAnsi" w:cs="Calibri"/>
        </w:rPr>
        <w:t xml:space="preserve">ccess of test reports controlled by </w:t>
      </w:r>
      <w:r w:rsidR="007B24AB">
        <w:rPr>
          <w:rFonts w:asciiTheme="minorHAnsi" w:hAnsiTheme="minorHAnsi" w:cs="Calibri"/>
        </w:rPr>
        <w:t>test lab and customer</w:t>
      </w:r>
    </w:p>
    <w:p w14:paraId="4BEBF13F" w14:textId="5A5FBE28" w:rsidR="003E6C45" w:rsidRDefault="003E6C45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ins w:id="56" w:author="Michael Kuebler" w:date="2015-06-12T11:39:00Z"/>
          <w:rFonts w:asciiTheme="minorHAnsi" w:hAnsiTheme="minorHAnsi" w:cs="Calibri"/>
        </w:rPr>
      </w:pPr>
      <w:ins w:id="57" w:author="Michael Kuebler" w:date="2015-06-12T11:38:00Z">
        <w:r>
          <w:rPr>
            <w:rFonts w:asciiTheme="minorHAnsi" w:hAnsiTheme="minorHAnsi" w:cs="Calibri"/>
          </w:rPr>
          <w:t xml:space="preserve">Be able to collaborate with ISTA staff </w:t>
        </w:r>
      </w:ins>
      <w:ins w:id="58" w:author="Michael Kuebler" w:date="2015-06-12T11:41:00Z">
        <w:r>
          <w:rPr>
            <w:rFonts w:asciiTheme="minorHAnsi" w:hAnsiTheme="minorHAnsi" w:cs="Calibri"/>
          </w:rPr>
          <w:t xml:space="preserve">before or </w:t>
        </w:r>
      </w:ins>
      <w:ins w:id="59" w:author="Michael Kuebler" w:date="2015-06-12T11:38:00Z">
        <w:r>
          <w:rPr>
            <w:rFonts w:asciiTheme="minorHAnsi" w:hAnsiTheme="minorHAnsi" w:cs="Calibri"/>
          </w:rPr>
          <w:t>during testing</w:t>
        </w:r>
      </w:ins>
    </w:p>
    <w:p w14:paraId="5C4E390B" w14:textId="2F7E6647" w:rsidR="003E6C45" w:rsidRPr="00792D4B" w:rsidRDefault="003E6C45" w:rsidP="003E6C45">
      <w:pPr>
        <w:pStyle w:val="ListParagraph"/>
        <w:numPr>
          <w:ilvl w:val="3"/>
          <w:numId w:val="9"/>
        </w:numPr>
        <w:tabs>
          <w:tab w:val="clear" w:pos="2880"/>
          <w:tab w:val="num" w:pos="1530"/>
        </w:tabs>
        <w:ind w:left="1530"/>
        <w:rPr>
          <w:rFonts w:asciiTheme="minorHAnsi" w:hAnsiTheme="minorHAnsi" w:cs="Calibri"/>
        </w:rPr>
      </w:pPr>
      <w:ins w:id="60" w:author="Michael Kuebler" w:date="2015-06-12T11:40:00Z">
        <w:r>
          <w:rPr>
            <w:rFonts w:asciiTheme="minorHAnsi" w:hAnsiTheme="minorHAnsi" w:cs="Calibri"/>
          </w:rPr>
          <w:t xml:space="preserve">ISTA to approve </w:t>
        </w:r>
      </w:ins>
      <w:ins w:id="61" w:author="Michael Kuebler" w:date="2015-06-12T11:41:00Z">
        <w:r>
          <w:rPr>
            <w:rFonts w:asciiTheme="minorHAnsi" w:hAnsiTheme="minorHAnsi" w:cs="Calibri"/>
          </w:rPr>
          <w:t>deviations prior to report being submitted</w:t>
        </w:r>
      </w:ins>
    </w:p>
    <w:p w14:paraId="6EAA59CF" w14:textId="77777777" w:rsidR="00BE6D2C" w:rsidRPr="00792D4B" w:rsidRDefault="00BE6D2C" w:rsidP="00BE6D2C">
      <w:pPr>
        <w:pStyle w:val="ListParagraph"/>
        <w:ind w:left="990"/>
        <w:rPr>
          <w:rFonts w:asciiTheme="minorHAnsi" w:hAnsiTheme="minorHAnsi" w:cs="Calibri"/>
        </w:rPr>
      </w:pPr>
    </w:p>
    <w:p w14:paraId="045FD88A" w14:textId="77777777" w:rsidR="00D85964" w:rsidRDefault="00D85964" w:rsidP="006549DD">
      <w:pPr>
        <w:pStyle w:val="ListParagraph"/>
        <w:numPr>
          <w:ilvl w:val="0"/>
          <w:numId w:val="7"/>
        </w:numPr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Benefits</w:t>
      </w:r>
    </w:p>
    <w:p w14:paraId="19706F1A" w14:textId="732425A4" w:rsidR="00D85964" w:rsidRDefault="00D85964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Members</w:t>
      </w:r>
    </w:p>
    <w:p w14:paraId="3F7D7742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Ubiquitous access; anywhere, anytime, quick and efficient</w:t>
      </w:r>
    </w:p>
    <w:p w14:paraId="4B550088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Simplifies, streamlines and speeds up the communication process</w:t>
      </w:r>
    </w:p>
    <w:p w14:paraId="17024E48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Enables automation of Test Lab reports resulting in process improvements and reduction in costs</w:t>
      </w:r>
    </w:p>
    <w:p w14:paraId="4E81D0B6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Electronic work flow; less resources and faster</w:t>
      </w:r>
    </w:p>
    <w:p w14:paraId="6530A491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Global solution</w:t>
      </w:r>
    </w:p>
    <w:p w14:paraId="0505AAB6" w14:textId="16262F56" w:rsid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62" w:author="Michael Kuebler" w:date="2015-06-12T11:11:00Z"/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Easy data mining</w:t>
      </w:r>
    </w:p>
    <w:p w14:paraId="7B660911" w14:textId="77777777" w:rsidR="00BE0E0A" w:rsidRDefault="00BE0E0A" w:rsidP="00BE0E0A">
      <w:pPr>
        <w:pStyle w:val="ListParagraph"/>
        <w:ind w:left="990"/>
        <w:rPr>
          <w:ins w:id="63" w:author="Michael Kuebler" w:date="2015-06-12T11:11:00Z"/>
          <w:rFonts w:asciiTheme="minorHAnsi" w:hAnsiTheme="minorHAnsi" w:cs="Calibri"/>
          <w:b/>
          <w:u w:val="single"/>
        </w:rPr>
      </w:pPr>
    </w:p>
    <w:p w14:paraId="6052416D" w14:textId="71BBC5C9" w:rsidR="00BE0E0A" w:rsidRDefault="00BE0E0A" w:rsidP="00BE0E0A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ins w:id="64" w:author="Michael Kuebler" w:date="2015-06-12T11:11:00Z"/>
          <w:rFonts w:asciiTheme="minorHAnsi" w:hAnsiTheme="minorHAnsi" w:cs="Calibri"/>
          <w:b/>
          <w:u w:val="single"/>
        </w:rPr>
      </w:pPr>
      <w:ins w:id="65" w:author="Michael Kuebler" w:date="2015-06-12T11:11:00Z">
        <w:r>
          <w:rPr>
            <w:rFonts w:asciiTheme="minorHAnsi" w:hAnsiTheme="minorHAnsi" w:cs="Calibri"/>
            <w:b/>
            <w:u w:val="single"/>
          </w:rPr>
          <w:t>Member Labs</w:t>
        </w:r>
      </w:ins>
    </w:p>
    <w:p w14:paraId="2260D1FA" w14:textId="77643736" w:rsidR="003E6C45" w:rsidRDefault="003E6C45" w:rsidP="00BE0E0A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66" w:author="Michael Kuebler" w:date="2015-06-12T11:44:00Z"/>
          <w:rFonts w:asciiTheme="minorHAnsi" w:hAnsiTheme="minorHAnsi" w:cs="Calibri"/>
        </w:rPr>
      </w:pPr>
      <w:ins w:id="67" w:author="Michael Kuebler" w:date="2015-06-12T11:44:00Z">
        <w:r>
          <w:rPr>
            <w:rFonts w:asciiTheme="minorHAnsi" w:hAnsiTheme="minorHAnsi" w:cs="Calibri"/>
          </w:rPr>
          <w:t>See Member benefits</w:t>
        </w:r>
      </w:ins>
    </w:p>
    <w:p w14:paraId="4EA4D13B" w14:textId="3B30561B" w:rsidR="00BE0E0A" w:rsidRDefault="00762C75" w:rsidP="00BE0E0A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68" w:author="Michael Kuebler" w:date="2015-06-12T11:37:00Z"/>
          <w:rFonts w:asciiTheme="minorHAnsi" w:hAnsiTheme="minorHAnsi" w:cs="Calibri"/>
        </w:rPr>
      </w:pPr>
      <w:ins w:id="69" w:author="Michael Kuebler" w:date="2015-06-12T11:12:00Z">
        <w:r>
          <w:rPr>
            <w:rFonts w:asciiTheme="minorHAnsi" w:hAnsiTheme="minorHAnsi" w:cs="Calibri"/>
          </w:rPr>
          <w:t>Customer portal</w:t>
        </w:r>
      </w:ins>
      <w:ins w:id="70" w:author="Michael Kuebler" w:date="2015-06-12T11:23:00Z">
        <w:r w:rsidR="008D34D6">
          <w:rPr>
            <w:rFonts w:asciiTheme="minorHAnsi" w:hAnsiTheme="minorHAnsi" w:cs="Calibri"/>
          </w:rPr>
          <w:t xml:space="preserve"> if doing ISTA work</w:t>
        </w:r>
      </w:ins>
    </w:p>
    <w:p w14:paraId="56F30191" w14:textId="77777777" w:rsidR="003E6C45" w:rsidRDefault="003E6C45" w:rsidP="003E6C45">
      <w:pPr>
        <w:pStyle w:val="ListParagraph"/>
        <w:numPr>
          <w:ilvl w:val="3"/>
          <w:numId w:val="9"/>
        </w:numPr>
        <w:tabs>
          <w:tab w:val="clear" w:pos="2880"/>
          <w:tab w:val="num" w:pos="1530"/>
        </w:tabs>
        <w:ind w:left="1530"/>
        <w:rPr>
          <w:ins w:id="71" w:author="Michael Kuebler" w:date="2015-06-12T11:41:00Z"/>
          <w:rFonts w:asciiTheme="minorHAnsi" w:hAnsiTheme="minorHAnsi" w:cs="Calibri"/>
        </w:rPr>
      </w:pPr>
      <w:ins w:id="72" w:author="Michael Kuebler" w:date="2015-06-12T11:41:00Z">
        <w:r>
          <w:rPr>
            <w:rFonts w:asciiTheme="minorHAnsi" w:hAnsiTheme="minorHAnsi" w:cs="Calibri"/>
          </w:rPr>
          <w:t>Be able to collaborate with ISTA staff before or during testing</w:t>
        </w:r>
      </w:ins>
    </w:p>
    <w:p w14:paraId="43900C7D" w14:textId="32984F71" w:rsidR="003E6C45" w:rsidRPr="00792D4B" w:rsidRDefault="003E6C45" w:rsidP="003E6C45">
      <w:pPr>
        <w:pStyle w:val="ListParagraph"/>
        <w:numPr>
          <w:ilvl w:val="4"/>
          <w:numId w:val="9"/>
        </w:numPr>
        <w:tabs>
          <w:tab w:val="clear" w:pos="3600"/>
          <w:tab w:val="num" w:pos="2340"/>
        </w:tabs>
        <w:ind w:left="2340"/>
        <w:rPr>
          <w:ins w:id="73" w:author="Michael Kuebler" w:date="2015-06-12T11:41:00Z"/>
          <w:rFonts w:asciiTheme="minorHAnsi" w:hAnsiTheme="minorHAnsi" w:cs="Calibri"/>
        </w:rPr>
      </w:pPr>
      <w:ins w:id="74" w:author="Michael Kuebler" w:date="2015-06-12T11:41:00Z">
        <w:r>
          <w:rPr>
            <w:rFonts w:asciiTheme="minorHAnsi" w:hAnsiTheme="minorHAnsi" w:cs="Calibri"/>
          </w:rPr>
          <w:t>ISTA to approve deviations prior to report being submitted</w:t>
        </w:r>
      </w:ins>
    </w:p>
    <w:p w14:paraId="2606720E" w14:textId="77777777" w:rsidR="00BE0E0A" w:rsidRPr="003E6C45" w:rsidRDefault="00BE0E0A" w:rsidP="003E6C45">
      <w:pPr>
        <w:tabs>
          <w:tab w:val="left" w:pos="3150"/>
        </w:tabs>
        <w:rPr>
          <w:rFonts w:asciiTheme="minorHAnsi" w:hAnsiTheme="minorHAnsi" w:cs="Calibri"/>
        </w:rPr>
      </w:pPr>
    </w:p>
    <w:p w14:paraId="654CF68A" w14:textId="06BE0048" w:rsidR="00D85964" w:rsidRPr="00D85964" w:rsidRDefault="00D85964" w:rsidP="006549DD">
      <w:pPr>
        <w:pStyle w:val="ListParagraph"/>
        <w:numPr>
          <w:ilvl w:val="2"/>
          <w:numId w:val="9"/>
        </w:numPr>
        <w:tabs>
          <w:tab w:val="clear" w:pos="2160"/>
        </w:tabs>
        <w:ind w:left="990" w:hanging="450"/>
        <w:rPr>
          <w:rFonts w:asciiTheme="minorHAnsi" w:hAnsiTheme="minorHAnsi" w:cs="Calibri"/>
          <w:b/>
          <w:u w:val="single"/>
        </w:rPr>
      </w:pPr>
      <w:r w:rsidRPr="00D85964">
        <w:rPr>
          <w:rFonts w:asciiTheme="minorHAnsi" w:hAnsiTheme="minorHAnsi" w:cs="Calibri"/>
          <w:b/>
          <w:u w:val="single"/>
        </w:rPr>
        <w:t>ISTA</w:t>
      </w:r>
    </w:p>
    <w:p w14:paraId="16AD23B9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Additional revenue from annual ‘access/use’ fee</w:t>
      </w:r>
    </w:p>
    <w:p w14:paraId="0B401F0A" w14:textId="5622CDC4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Improved B</w:t>
      </w:r>
      <w:ins w:id="75" w:author="McDavid, Patrick" w:date="2015-06-15T10:32:00Z">
        <w:r w:rsidR="004B120A">
          <w:rPr>
            <w:rFonts w:asciiTheme="minorHAnsi" w:hAnsiTheme="minorHAnsi" w:cs="Calibri"/>
          </w:rPr>
          <w:t>o</w:t>
        </w:r>
      </w:ins>
      <w:r>
        <w:rPr>
          <w:rFonts w:asciiTheme="minorHAnsi" w:hAnsiTheme="minorHAnsi" w:cs="Calibri"/>
        </w:rPr>
        <w:t>ard image - Demonstrates</w:t>
      </w:r>
      <w:r w:rsidRPr="00D85964">
        <w:rPr>
          <w:rFonts w:asciiTheme="minorHAnsi" w:hAnsiTheme="minorHAnsi" w:cs="Calibri"/>
        </w:rPr>
        <w:t xml:space="preserve"> ISTA</w:t>
      </w:r>
      <w:r>
        <w:rPr>
          <w:rFonts w:asciiTheme="minorHAnsi" w:hAnsiTheme="minorHAnsi" w:cs="Calibri"/>
        </w:rPr>
        <w:t xml:space="preserve"> is modern forward thinking</w:t>
      </w:r>
    </w:p>
    <w:p w14:paraId="35F38A44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Enables standardization of test results / forms</w:t>
      </w:r>
    </w:p>
    <w:p w14:paraId="5B0C1F0E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Electronic work flow; less resources and faster</w:t>
      </w:r>
    </w:p>
    <w:p w14:paraId="7B103971" w14:textId="77777777" w:rsidR="00D85964" w:rsidRP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Supports our Global Membership</w:t>
      </w:r>
    </w:p>
    <w:p w14:paraId="53733B7D" w14:textId="3878B0B1" w:rsidR="00D85964" w:rsidRDefault="00D85964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76" w:author="Michael Kuebler" w:date="2015-06-12T11:23:00Z"/>
          <w:rFonts w:asciiTheme="minorHAnsi" w:hAnsiTheme="minorHAnsi" w:cs="Calibri"/>
        </w:rPr>
      </w:pPr>
      <w:r w:rsidRPr="00D85964">
        <w:rPr>
          <w:rFonts w:asciiTheme="minorHAnsi" w:hAnsiTheme="minorHAnsi" w:cs="Calibri"/>
        </w:rPr>
        <w:t>Greater visibility for all testing done by certified test labs</w:t>
      </w:r>
    </w:p>
    <w:p w14:paraId="48640E25" w14:textId="417F6E18" w:rsidR="008D34D6" w:rsidRDefault="008D34D6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ins w:id="77" w:author="McDavid, Patrick" w:date="2015-06-15T10:31:00Z"/>
          <w:rFonts w:asciiTheme="minorHAnsi" w:hAnsiTheme="minorHAnsi" w:cs="Calibri"/>
        </w:rPr>
      </w:pPr>
      <w:ins w:id="78" w:author="Michael Kuebler" w:date="2015-06-12T11:23:00Z">
        <w:r>
          <w:rPr>
            <w:rFonts w:asciiTheme="minorHAnsi" w:hAnsiTheme="minorHAnsi" w:cs="Calibri"/>
          </w:rPr>
          <w:t>Added value for member labs to sell their clients on becoming members (customer portal)</w:t>
        </w:r>
      </w:ins>
    </w:p>
    <w:p w14:paraId="76E7C99D" w14:textId="352E8EA3" w:rsidR="004B120A" w:rsidRDefault="004B120A" w:rsidP="006549DD">
      <w:pPr>
        <w:pStyle w:val="ListParagraph"/>
        <w:numPr>
          <w:ilvl w:val="3"/>
          <w:numId w:val="9"/>
        </w:numPr>
        <w:tabs>
          <w:tab w:val="clear" w:pos="2880"/>
          <w:tab w:val="num" w:pos="2970"/>
          <w:tab w:val="left" w:pos="3150"/>
        </w:tabs>
        <w:ind w:left="1530"/>
        <w:rPr>
          <w:rFonts w:asciiTheme="minorHAnsi" w:hAnsiTheme="minorHAnsi" w:cs="Calibri"/>
        </w:rPr>
      </w:pPr>
      <w:ins w:id="79" w:author="McDavid, Patrick" w:date="2015-06-15T10:31:00Z">
        <w:r>
          <w:rPr>
            <w:rFonts w:asciiTheme="minorHAnsi" w:hAnsiTheme="minorHAnsi" w:cs="Calibri"/>
          </w:rPr>
          <w:t>New category of test labs???</w:t>
        </w:r>
      </w:ins>
    </w:p>
    <w:p w14:paraId="495FB641" w14:textId="77777777" w:rsidR="00D85964" w:rsidRPr="00D85964" w:rsidRDefault="00D85964" w:rsidP="00D85964">
      <w:pPr>
        <w:tabs>
          <w:tab w:val="left" w:pos="3150"/>
        </w:tabs>
        <w:rPr>
          <w:rFonts w:asciiTheme="minorHAnsi" w:hAnsiTheme="minorHAnsi" w:cs="Calibri"/>
        </w:rPr>
      </w:pPr>
    </w:p>
    <w:p w14:paraId="7DB9C8D6" w14:textId="2F37A6C5" w:rsidR="00747F8B" w:rsidRDefault="00D85964" w:rsidP="006549DD">
      <w:pPr>
        <w:pStyle w:val="ListParagraph"/>
        <w:numPr>
          <w:ilvl w:val="0"/>
          <w:numId w:val="7"/>
        </w:numPr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Approach O</w:t>
      </w:r>
      <w:r w:rsidR="00747F8B">
        <w:rPr>
          <w:rFonts w:asciiTheme="minorHAnsi" w:hAnsiTheme="minorHAnsi" w:cs="Calibri"/>
          <w:b/>
          <w:u w:val="single"/>
        </w:rPr>
        <w:t>ptions</w:t>
      </w:r>
    </w:p>
    <w:p w14:paraId="5B5AB3B9" w14:textId="7F99CFFC" w:rsidR="00747F8B" w:rsidRDefault="00747F8B" w:rsidP="006549DD">
      <w:pPr>
        <w:pStyle w:val="ListParagraph"/>
        <w:numPr>
          <w:ilvl w:val="0"/>
          <w:numId w:val="10"/>
        </w:numPr>
        <w:ind w:left="810"/>
        <w:rPr>
          <w:rFonts w:asciiTheme="minorHAnsi" w:hAnsiTheme="minorHAnsi" w:cs="Calibri"/>
        </w:rPr>
      </w:pPr>
      <w:r w:rsidRPr="00747F8B">
        <w:rPr>
          <w:rFonts w:asciiTheme="minorHAnsi" w:hAnsiTheme="minorHAnsi" w:cs="Calibri"/>
        </w:rPr>
        <w:t>Build in-house</w:t>
      </w:r>
      <w:r>
        <w:rPr>
          <w:rFonts w:asciiTheme="minorHAnsi" w:hAnsiTheme="minorHAnsi" w:cs="Calibri"/>
        </w:rPr>
        <w:t xml:space="preserve"> </w:t>
      </w:r>
    </w:p>
    <w:p w14:paraId="10755064" w14:textId="7D0A5265" w:rsidR="00747F8B" w:rsidRDefault="00747F8B" w:rsidP="00747F8B">
      <w:pPr>
        <w:ind w:left="144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Hire resources to develop tool and platform within ISTA</w:t>
      </w:r>
    </w:p>
    <w:p w14:paraId="427AD356" w14:textId="00581FBA" w:rsidR="00747F8B" w:rsidRDefault="00747F8B" w:rsidP="00747F8B">
      <w:pPr>
        <w:ind w:left="1440"/>
        <w:rPr>
          <w:rFonts w:asciiTheme="minorHAnsi" w:hAnsiTheme="minorHAnsi" w:cs="Calibri"/>
        </w:rPr>
      </w:pPr>
      <w:r w:rsidRPr="00966585">
        <w:rPr>
          <w:rFonts w:asciiTheme="minorHAnsi" w:hAnsiTheme="minorHAnsi" w:cs="Calibri"/>
          <w:b/>
        </w:rPr>
        <w:t>Pros</w:t>
      </w:r>
      <w:r>
        <w:rPr>
          <w:rFonts w:asciiTheme="minorHAnsi" w:hAnsiTheme="minorHAnsi" w:cs="Calibri"/>
        </w:rPr>
        <w:t>: Tight control over IP and technology platform and ability to update and bug fix.</w:t>
      </w:r>
    </w:p>
    <w:p w14:paraId="1007E9D3" w14:textId="2CD815A7" w:rsidR="00747F8B" w:rsidRPr="00747F8B" w:rsidRDefault="00747F8B" w:rsidP="00747F8B">
      <w:pPr>
        <w:ind w:left="1440"/>
        <w:rPr>
          <w:rFonts w:asciiTheme="minorHAnsi" w:hAnsiTheme="minorHAnsi" w:cs="Calibri"/>
        </w:rPr>
      </w:pPr>
      <w:r w:rsidRPr="00966585">
        <w:rPr>
          <w:rFonts w:asciiTheme="minorHAnsi" w:hAnsiTheme="minorHAnsi" w:cs="Calibri"/>
          <w:b/>
        </w:rPr>
        <w:t>Cons</w:t>
      </w:r>
      <w:r>
        <w:rPr>
          <w:rFonts w:asciiTheme="minorHAnsi" w:hAnsiTheme="minorHAnsi" w:cs="Calibri"/>
        </w:rPr>
        <w:t xml:space="preserve">: Expensive, longer time line, and not an ISTA core competency </w:t>
      </w:r>
    </w:p>
    <w:p w14:paraId="4011E0F5" w14:textId="6A4AAE29" w:rsidR="00747F8B" w:rsidRDefault="00747F8B" w:rsidP="006549DD">
      <w:pPr>
        <w:pStyle w:val="ListParagraph"/>
        <w:numPr>
          <w:ilvl w:val="0"/>
          <w:numId w:val="10"/>
        </w:numPr>
        <w:ind w:left="810"/>
        <w:rPr>
          <w:rFonts w:asciiTheme="minorHAnsi" w:hAnsiTheme="minorHAnsi" w:cs="Calibri"/>
        </w:rPr>
      </w:pPr>
      <w:r w:rsidRPr="00747F8B">
        <w:rPr>
          <w:rFonts w:asciiTheme="minorHAnsi" w:hAnsiTheme="minorHAnsi" w:cs="Calibri"/>
        </w:rPr>
        <w:t>Contract out</w:t>
      </w:r>
    </w:p>
    <w:p w14:paraId="78C38493" w14:textId="4C8E0B66" w:rsidR="00747F8B" w:rsidRDefault="00747F8B" w:rsidP="00747F8B">
      <w:pPr>
        <w:ind w:left="144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Hire outside firm to build tool and managed platform</w:t>
      </w:r>
    </w:p>
    <w:p w14:paraId="46FA9F33" w14:textId="1611DF7C" w:rsidR="00747F8B" w:rsidRDefault="00747F8B" w:rsidP="00747F8B">
      <w:pPr>
        <w:ind w:left="1440"/>
        <w:rPr>
          <w:rFonts w:asciiTheme="minorHAnsi" w:hAnsiTheme="minorHAnsi" w:cs="Calibri"/>
        </w:rPr>
      </w:pPr>
      <w:r w:rsidRPr="00966585">
        <w:rPr>
          <w:rFonts w:asciiTheme="minorHAnsi" w:hAnsiTheme="minorHAnsi" w:cs="Calibri"/>
          <w:b/>
        </w:rPr>
        <w:t>Pros</w:t>
      </w:r>
      <w:r>
        <w:rPr>
          <w:rFonts w:asciiTheme="minorHAnsi" w:hAnsiTheme="minorHAnsi" w:cs="Calibri"/>
        </w:rPr>
        <w:t>: Tight control over IP and ability to update and bug fix.</w:t>
      </w:r>
    </w:p>
    <w:p w14:paraId="17BA38AD" w14:textId="6160246A" w:rsidR="00747F8B" w:rsidRPr="00747F8B" w:rsidRDefault="00747F8B" w:rsidP="00747F8B">
      <w:pPr>
        <w:ind w:left="1440"/>
        <w:rPr>
          <w:rFonts w:asciiTheme="minorHAnsi" w:hAnsiTheme="minorHAnsi" w:cs="Calibri"/>
        </w:rPr>
      </w:pPr>
      <w:r w:rsidRPr="00966585">
        <w:rPr>
          <w:rFonts w:asciiTheme="minorHAnsi" w:hAnsiTheme="minorHAnsi" w:cs="Calibri"/>
          <w:b/>
        </w:rPr>
        <w:t>Cons</w:t>
      </w:r>
      <w:r>
        <w:rPr>
          <w:rFonts w:asciiTheme="minorHAnsi" w:hAnsiTheme="minorHAnsi" w:cs="Calibri"/>
        </w:rPr>
        <w:t xml:space="preserve">: Expensive, tied to technology platform, could be long time line depending on scope creep, and not an ISTA core competency </w:t>
      </w:r>
    </w:p>
    <w:p w14:paraId="7E7AC593" w14:textId="77777777" w:rsidR="00747F8B" w:rsidRPr="00747F8B" w:rsidRDefault="00747F8B" w:rsidP="00747F8B">
      <w:pPr>
        <w:ind w:left="1440"/>
        <w:rPr>
          <w:rFonts w:asciiTheme="minorHAnsi" w:hAnsiTheme="minorHAnsi" w:cs="Calibri"/>
        </w:rPr>
      </w:pPr>
    </w:p>
    <w:p w14:paraId="3CB0EB96" w14:textId="393DDDA2" w:rsidR="00747F8B" w:rsidRDefault="00747F8B" w:rsidP="006549DD">
      <w:pPr>
        <w:pStyle w:val="ListParagraph"/>
        <w:numPr>
          <w:ilvl w:val="0"/>
          <w:numId w:val="10"/>
        </w:numPr>
        <w:ind w:left="810"/>
        <w:rPr>
          <w:rFonts w:asciiTheme="minorHAnsi" w:hAnsiTheme="minorHAnsi" w:cs="Calibri"/>
        </w:rPr>
      </w:pPr>
      <w:r w:rsidRPr="00747F8B">
        <w:rPr>
          <w:rFonts w:asciiTheme="minorHAnsi" w:hAnsiTheme="minorHAnsi" w:cs="Calibri"/>
        </w:rPr>
        <w:t>Partner – shared revenue model</w:t>
      </w:r>
    </w:p>
    <w:p w14:paraId="626A5543" w14:textId="200E2410" w:rsidR="00966585" w:rsidRPr="00966585" w:rsidRDefault="00966585" w:rsidP="00966585">
      <w:pPr>
        <w:ind w:left="144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Create a partnership with technology/platform</w:t>
      </w:r>
      <w:r w:rsidRPr="00966585">
        <w:rPr>
          <w:rFonts w:asciiTheme="minorHAnsi" w:hAnsiTheme="minorHAnsi" w:cs="Calibri"/>
        </w:rPr>
        <w:t xml:space="preserve"> firm to </w:t>
      </w:r>
      <w:r>
        <w:rPr>
          <w:rFonts w:asciiTheme="minorHAnsi" w:hAnsiTheme="minorHAnsi" w:cs="Calibri"/>
        </w:rPr>
        <w:t>leverage/</w:t>
      </w:r>
      <w:r w:rsidRPr="00966585">
        <w:rPr>
          <w:rFonts w:asciiTheme="minorHAnsi" w:hAnsiTheme="minorHAnsi" w:cs="Calibri"/>
        </w:rPr>
        <w:t xml:space="preserve">build </w:t>
      </w:r>
      <w:r>
        <w:rPr>
          <w:rFonts w:asciiTheme="minorHAnsi" w:hAnsiTheme="minorHAnsi" w:cs="Calibri"/>
        </w:rPr>
        <w:t xml:space="preserve">a </w:t>
      </w:r>
      <w:r w:rsidRPr="00966585">
        <w:rPr>
          <w:rFonts w:asciiTheme="minorHAnsi" w:hAnsiTheme="minorHAnsi" w:cs="Calibri"/>
        </w:rPr>
        <w:t xml:space="preserve">tool and </w:t>
      </w:r>
      <w:r>
        <w:rPr>
          <w:rFonts w:asciiTheme="minorHAnsi" w:hAnsiTheme="minorHAnsi" w:cs="Calibri"/>
        </w:rPr>
        <w:t xml:space="preserve">they </w:t>
      </w:r>
      <w:r w:rsidRPr="00966585">
        <w:rPr>
          <w:rFonts w:asciiTheme="minorHAnsi" w:hAnsiTheme="minorHAnsi" w:cs="Calibri"/>
        </w:rPr>
        <w:t>managed platform</w:t>
      </w:r>
      <w:r>
        <w:rPr>
          <w:rFonts w:asciiTheme="minorHAnsi" w:hAnsiTheme="minorHAnsi" w:cs="Calibri"/>
        </w:rPr>
        <w:t xml:space="preserve"> to keep current. This would be a subscription/fee revenue model. ISTA and Partner will to determine appropriate spilt.</w:t>
      </w:r>
    </w:p>
    <w:p w14:paraId="2455D43E" w14:textId="5ECB115E" w:rsidR="00966585" w:rsidRPr="00966585" w:rsidRDefault="00966585" w:rsidP="00966585">
      <w:pPr>
        <w:ind w:left="1440"/>
        <w:rPr>
          <w:rFonts w:asciiTheme="minorHAnsi" w:hAnsiTheme="minorHAnsi" w:cs="Calibri"/>
        </w:rPr>
      </w:pPr>
      <w:r w:rsidRPr="00966585">
        <w:rPr>
          <w:rFonts w:asciiTheme="minorHAnsi" w:hAnsiTheme="minorHAnsi" w:cs="Calibri"/>
          <w:b/>
        </w:rPr>
        <w:t>Pros</w:t>
      </w:r>
      <w:r w:rsidRPr="00966585">
        <w:rPr>
          <w:rFonts w:asciiTheme="minorHAnsi" w:hAnsiTheme="minorHAnsi" w:cs="Calibri"/>
        </w:rPr>
        <w:t>:</w:t>
      </w:r>
      <w:r>
        <w:rPr>
          <w:rFonts w:asciiTheme="minorHAnsi" w:hAnsiTheme="minorHAnsi" w:cs="Calibri"/>
        </w:rPr>
        <w:t xml:space="preserve"> Partner funds development and maintenance costs, </w:t>
      </w:r>
      <w:r w:rsidRPr="00966585">
        <w:rPr>
          <w:rFonts w:asciiTheme="minorHAnsi" w:hAnsiTheme="minorHAnsi" w:cs="Calibri"/>
        </w:rPr>
        <w:t>ability to update and bug fix</w:t>
      </w:r>
      <w:r>
        <w:rPr>
          <w:rFonts w:asciiTheme="minorHAnsi" w:hAnsiTheme="minorHAnsi" w:cs="Calibri"/>
        </w:rPr>
        <w:t xml:space="preserve">, partner’s </w:t>
      </w:r>
      <w:r w:rsidRPr="00966585">
        <w:rPr>
          <w:rFonts w:asciiTheme="minorHAnsi" w:hAnsiTheme="minorHAnsi" w:cs="Calibri"/>
        </w:rPr>
        <w:t>core competency</w:t>
      </w:r>
      <w:r>
        <w:rPr>
          <w:rFonts w:asciiTheme="minorHAnsi" w:hAnsiTheme="minorHAnsi" w:cs="Calibri"/>
        </w:rPr>
        <w:t>, shorter lead time as partner’s revenue is impacted.</w:t>
      </w:r>
    </w:p>
    <w:p w14:paraId="0BBC0D64" w14:textId="660663FB" w:rsidR="00966585" w:rsidRPr="00966585" w:rsidRDefault="00966585" w:rsidP="00966585">
      <w:pPr>
        <w:ind w:left="1440"/>
        <w:rPr>
          <w:rFonts w:asciiTheme="minorHAnsi" w:hAnsiTheme="minorHAnsi" w:cs="Calibri"/>
        </w:rPr>
      </w:pPr>
      <w:r w:rsidRPr="00966585">
        <w:rPr>
          <w:rFonts w:asciiTheme="minorHAnsi" w:hAnsiTheme="minorHAnsi" w:cs="Calibri"/>
          <w:b/>
        </w:rPr>
        <w:t>Cons</w:t>
      </w:r>
      <w:r w:rsidRPr="00966585">
        <w:rPr>
          <w:rFonts w:asciiTheme="minorHAnsi" w:hAnsiTheme="minorHAnsi" w:cs="Calibri"/>
        </w:rPr>
        <w:t xml:space="preserve">: </w:t>
      </w:r>
      <w:r>
        <w:rPr>
          <w:rFonts w:asciiTheme="minorHAnsi" w:hAnsiTheme="minorHAnsi" w:cs="Calibri"/>
        </w:rPr>
        <w:t>Less control over IP, t</w:t>
      </w:r>
      <w:r w:rsidRPr="00966585">
        <w:rPr>
          <w:rFonts w:asciiTheme="minorHAnsi" w:hAnsiTheme="minorHAnsi" w:cs="Calibri"/>
        </w:rPr>
        <w:t xml:space="preserve">ied to </w:t>
      </w:r>
      <w:r>
        <w:rPr>
          <w:rFonts w:asciiTheme="minorHAnsi" w:hAnsiTheme="minorHAnsi" w:cs="Calibri"/>
        </w:rPr>
        <w:t xml:space="preserve">partner and their </w:t>
      </w:r>
      <w:r w:rsidRPr="00966585">
        <w:rPr>
          <w:rFonts w:asciiTheme="minorHAnsi" w:hAnsiTheme="minorHAnsi" w:cs="Calibri"/>
        </w:rPr>
        <w:t xml:space="preserve">technology platform, could be long time line depending on scope creep, and not an ISTA core competency </w:t>
      </w:r>
    </w:p>
    <w:p w14:paraId="5BBE51C5" w14:textId="77777777" w:rsidR="00966585" w:rsidRPr="00747F8B" w:rsidRDefault="00966585" w:rsidP="00966585">
      <w:pPr>
        <w:pStyle w:val="ListParagraph"/>
        <w:ind w:left="2160"/>
        <w:rPr>
          <w:rFonts w:asciiTheme="minorHAnsi" w:hAnsiTheme="minorHAnsi" w:cs="Calibri"/>
        </w:rPr>
      </w:pPr>
    </w:p>
    <w:p w14:paraId="4A23AA72" w14:textId="386052C5" w:rsidR="00921527" w:rsidRPr="00D63386" w:rsidRDefault="00921527" w:rsidP="006549DD">
      <w:pPr>
        <w:pStyle w:val="ListParagraph"/>
        <w:numPr>
          <w:ilvl w:val="0"/>
          <w:numId w:val="7"/>
        </w:numPr>
        <w:rPr>
          <w:rFonts w:asciiTheme="minorHAnsi" w:hAnsiTheme="minorHAnsi" w:cs="Calibri"/>
          <w:b/>
          <w:u w:val="single"/>
        </w:rPr>
      </w:pPr>
      <w:r w:rsidRPr="00D63386">
        <w:rPr>
          <w:rFonts w:asciiTheme="minorHAnsi" w:hAnsiTheme="minorHAnsi" w:cs="Calibri"/>
          <w:b/>
          <w:u w:val="single"/>
        </w:rPr>
        <w:t xml:space="preserve">Project </w:t>
      </w:r>
      <w:r w:rsidR="00AC48D6" w:rsidRPr="00AC48D6">
        <w:rPr>
          <w:rFonts w:asciiTheme="minorHAnsi" w:hAnsiTheme="minorHAnsi" w:cs="Calibri"/>
          <w:b/>
          <w:u w:val="single"/>
        </w:rPr>
        <w:t>Morpheus</w:t>
      </w:r>
      <w:r w:rsidR="00AC48D6">
        <w:rPr>
          <w:rFonts w:asciiTheme="minorHAnsi" w:hAnsiTheme="minorHAnsi" w:cs="Calibri"/>
          <w:b/>
          <w:u w:val="single"/>
        </w:rPr>
        <w:t xml:space="preserve"> </w:t>
      </w:r>
      <w:r w:rsidRPr="00D63386">
        <w:rPr>
          <w:rFonts w:asciiTheme="minorHAnsi" w:hAnsiTheme="minorHAnsi" w:cs="Calibri"/>
          <w:b/>
          <w:u w:val="single"/>
        </w:rPr>
        <w:t>Key Specifications</w:t>
      </w:r>
    </w:p>
    <w:p w14:paraId="625431DF" w14:textId="77777777" w:rsidR="00AC48D6" w:rsidRDefault="00AC48D6" w:rsidP="00760BD3">
      <w:pPr>
        <w:pStyle w:val="Header"/>
        <w:jc w:val="both"/>
        <w:rPr>
          <w:rFonts w:asciiTheme="minorHAnsi" w:hAnsiTheme="minorHAnsi" w:cs="Calibri"/>
        </w:rPr>
      </w:pPr>
    </w:p>
    <w:p w14:paraId="530A1DD7" w14:textId="6CA34115" w:rsidR="00AC48D6" w:rsidRDefault="00AC48D6" w:rsidP="00760BD3">
      <w:pPr>
        <w:pStyle w:val="Header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The product is defined as a work flow tool based on ISTA test </w:t>
      </w:r>
      <w:r w:rsidR="00792D4B">
        <w:rPr>
          <w:rFonts w:asciiTheme="minorHAnsi" w:hAnsiTheme="minorHAnsi" w:cs="Calibri"/>
        </w:rPr>
        <w:t>procedures</w:t>
      </w:r>
      <w:r>
        <w:rPr>
          <w:rFonts w:asciiTheme="minorHAnsi" w:hAnsiTheme="minorHAnsi" w:cs="Calibri"/>
        </w:rPr>
        <w:t xml:space="preserve">. </w:t>
      </w:r>
    </w:p>
    <w:p w14:paraId="69D30DD4" w14:textId="77777777" w:rsidR="000A1200" w:rsidRDefault="000A1200" w:rsidP="00760BD3">
      <w:pPr>
        <w:pStyle w:val="Header"/>
        <w:jc w:val="both"/>
        <w:rPr>
          <w:rFonts w:asciiTheme="minorHAnsi" w:hAnsiTheme="minorHAnsi" w:cs="Calibri"/>
        </w:rPr>
      </w:pPr>
    </w:p>
    <w:p w14:paraId="64AD168A" w14:textId="2F7BAB99" w:rsidR="00E14D1B" w:rsidRDefault="00760BD3" w:rsidP="00760BD3">
      <w:pPr>
        <w:pStyle w:val="Header"/>
        <w:jc w:val="both"/>
        <w:rPr>
          <w:rFonts w:asciiTheme="minorHAnsi" w:hAnsiTheme="minorHAnsi" w:cs="Calibri"/>
          <w:b/>
          <w:color w:val="FF0000"/>
        </w:rPr>
      </w:pPr>
      <w:r w:rsidRPr="002258D8">
        <w:rPr>
          <w:rFonts w:asciiTheme="minorHAnsi" w:hAnsiTheme="minorHAnsi" w:cs="Calibri"/>
          <w:b/>
        </w:rPr>
        <w:t xml:space="preserve">Changes, whether initiated by </w:t>
      </w:r>
      <w:r w:rsidR="00AC48D6">
        <w:rPr>
          <w:rFonts w:asciiTheme="minorHAnsi" w:hAnsiTheme="minorHAnsi" w:cs="Calibri"/>
          <w:b/>
        </w:rPr>
        <w:t xml:space="preserve">the </w:t>
      </w:r>
      <w:r w:rsidR="00AC48D6" w:rsidRPr="00AC48D6">
        <w:rPr>
          <w:rFonts w:asciiTheme="minorHAnsi" w:hAnsiTheme="minorHAnsi" w:cs="Calibri"/>
          <w:b/>
        </w:rPr>
        <w:t>ISTA Test Planner Workgroup</w:t>
      </w:r>
      <w:r w:rsidRPr="002258D8">
        <w:rPr>
          <w:rFonts w:asciiTheme="minorHAnsi" w:hAnsiTheme="minorHAnsi" w:cs="Calibri"/>
          <w:b/>
        </w:rPr>
        <w:t xml:space="preserve"> or </w:t>
      </w:r>
      <w:r w:rsidR="00475F1F" w:rsidRPr="002258D8">
        <w:rPr>
          <w:rFonts w:asciiTheme="minorHAnsi" w:hAnsiTheme="minorHAnsi" w:cs="Calibri"/>
          <w:b/>
        </w:rPr>
        <w:t>Supplier</w:t>
      </w:r>
      <w:r w:rsidRPr="002258D8">
        <w:rPr>
          <w:rFonts w:asciiTheme="minorHAnsi" w:hAnsiTheme="minorHAnsi" w:cs="Calibri"/>
          <w:b/>
        </w:rPr>
        <w:t xml:space="preserve">, need to be submitted, reviewed, </w:t>
      </w:r>
      <w:r w:rsidR="00792D4B" w:rsidRPr="002258D8">
        <w:rPr>
          <w:rFonts w:asciiTheme="minorHAnsi" w:hAnsiTheme="minorHAnsi" w:cs="Calibri"/>
          <w:b/>
        </w:rPr>
        <w:t>and approved</w:t>
      </w:r>
      <w:r w:rsidRPr="002258D8">
        <w:rPr>
          <w:rFonts w:asciiTheme="minorHAnsi" w:hAnsiTheme="minorHAnsi" w:cs="Calibri"/>
          <w:b/>
        </w:rPr>
        <w:t xml:space="preserve"> </w:t>
      </w:r>
      <w:r w:rsidR="00AC48D6">
        <w:rPr>
          <w:rFonts w:asciiTheme="minorHAnsi" w:hAnsiTheme="minorHAnsi" w:cs="Calibri"/>
          <w:b/>
        </w:rPr>
        <w:t>before</w:t>
      </w:r>
      <w:r w:rsidRPr="002258D8">
        <w:rPr>
          <w:rFonts w:asciiTheme="minorHAnsi" w:hAnsiTheme="minorHAnsi" w:cs="Calibri"/>
          <w:b/>
        </w:rPr>
        <w:t xml:space="preserve"> </w:t>
      </w:r>
      <w:r w:rsidR="00AC48D6">
        <w:rPr>
          <w:rFonts w:asciiTheme="minorHAnsi" w:hAnsiTheme="minorHAnsi" w:cs="Calibri"/>
          <w:b/>
        </w:rPr>
        <w:t xml:space="preserve">any </w:t>
      </w:r>
      <w:r w:rsidRPr="002258D8">
        <w:rPr>
          <w:rFonts w:asciiTheme="minorHAnsi" w:hAnsiTheme="minorHAnsi" w:cs="Calibri"/>
          <w:b/>
        </w:rPr>
        <w:t>implement</w:t>
      </w:r>
      <w:r w:rsidR="00AC48D6">
        <w:rPr>
          <w:rFonts w:asciiTheme="minorHAnsi" w:hAnsiTheme="minorHAnsi" w:cs="Calibri"/>
          <w:b/>
        </w:rPr>
        <w:t xml:space="preserve">ation by the ISTA Global Board. </w:t>
      </w:r>
    </w:p>
    <w:p w14:paraId="3FE417A8" w14:textId="77777777" w:rsidR="00DF5B4F" w:rsidRDefault="00DF5B4F" w:rsidP="00760BD3">
      <w:pPr>
        <w:pStyle w:val="Header"/>
        <w:jc w:val="both"/>
        <w:rPr>
          <w:rFonts w:asciiTheme="minorHAnsi" w:hAnsiTheme="minorHAnsi" w:cs="Calibri"/>
          <w:b/>
          <w:color w:val="FF0000"/>
        </w:rPr>
      </w:pPr>
    </w:p>
    <w:p w14:paraId="554EAB1C" w14:textId="34375B34" w:rsidR="00760BD3" w:rsidRPr="002258D8" w:rsidRDefault="00C6618D" w:rsidP="00760BD3">
      <w:pPr>
        <w:pStyle w:val="Header"/>
        <w:jc w:val="both"/>
        <w:rPr>
          <w:rFonts w:asciiTheme="minorHAnsi" w:hAnsiTheme="minorHAnsi" w:cs="Calibri"/>
          <w:b/>
        </w:rPr>
      </w:pPr>
      <w:r w:rsidRPr="002258D8">
        <w:rPr>
          <w:rFonts w:asciiTheme="minorHAnsi" w:hAnsiTheme="minorHAnsi" w:cs="Calibri"/>
          <w:b/>
        </w:rPr>
        <w:t xml:space="preserve">Any </w:t>
      </w:r>
      <w:r w:rsidR="00E14D1B" w:rsidRPr="002258D8">
        <w:rPr>
          <w:rFonts w:asciiTheme="minorHAnsi" w:hAnsiTheme="minorHAnsi" w:cs="Calibri"/>
          <w:b/>
        </w:rPr>
        <w:t xml:space="preserve">cost </w:t>
      </w:r>
      <w:r w:rsidRPr="002258D8">
        <w:rPr>
          <w:rFonts w:asciiTheme="minorHAnsi" w:hAnsiTheme="minorHAnsi" w:cs="Calibri"/>
          <w:b/>
        </w:rPr>
        <w:t xml:space="preserve">changes that impact </w:t>
      </w:r>
      <w:r w:rsidR="00AC48D6" w:rsidRPr="00AC48D6">
        <w:rPr>
          <w:rFonts w:asciiTheme="minorHAnsi" w:hAnsiTheme="minorHAnsi" w:cs="Calibri"/>
          <w:b/>
        </w:rPr>
        <w:t>Morpheus</w:t>
      </w:r>
      <w:r w:rsidR="00E14D1B" w:rsidRPr="002258D8">
        <w:rPr>
          <w:rFonts w:asciiTheme="minorHAnsi" w:hAnsiTheme="minorHAnsi" w:cs="Calibri"/>
          <w:b/>
        </w:rPr>
        <w:t xml:space="preserve"> </w:t>
      </w:r>
      <w:r w:rsidRPr="002258D8">
        <w:rPr>
          <w:rFonts w:asciiTheme="minorHAnsi" w:hAnsiTheme="minorHAnsi" w:cs="Calibri"/>
          <w:b/>
        </w:rPr>
        <w:t>must be revi</w:t>
      </w:r>
      <w:r w:rsidR="00CA7579" w:rsidRPr="002258D8">
        <w:rPr>
          <w:rFonts w:asciiTheme="minorHAnsi" w:hAnsiTheme="minorHAnsi" w:cs="Calibri"/>
          <w:b/>
        </w:rPr>
        <w:t xml:space="preserve">ewed and approved by </w:t>
      </w:r>
      <w:r w:rsidR="00AC48D6" w:rsidRPr="00AC48D6">
        <w:rPr>
          <w:rFonts w:asciiTheme="minorHAnsi" w:hAnsiTheme="minorHAnsi" w:cs="Calibri"/>
          <w:b/>
        </w:rPr>
        <w:t>ISTA Test Planner Workgroup</w:t>
      </w:r>
      <w:r w:rsidR="00AC48D6" w:rsidRPr="002258D8">
        <w:rPr>
          <w:rFonts w:asciiTheme="minorHAnsi" w:hAnsiTheme="minorHAnsi" w:cs="Calibri"/>
          <w:b/>
        </w:rPr>
        <w:t xml:space="preserve"> </w:t>
      </w:r>
      <w:r w:rsidR="00CA7579" w:rsidRPr="002258D8">
        <w:rPr>
          <w:rFonts w:asciiTheme="minorHAnsi" w:hAnsiTheme="minorHAnsi" w:cs="Calibri"/>
          <w:b/>
        </w:rPr>
        <w:t xml:space="preserve">and </w:t>
      </w:r>
      <w:r w:rsidR="00AC48D6">
        <w:rPr>
          <w:rFonts w:asciiTheme="minorHAnsi" w:hAnsiTheme="minorHAnsi" w:cs="Calibri"/>
          <w:b/>
        </w:rPr>
        <w:t>ISTA Global Board</w:t>
      </w:r>
      <w:r w:rsidR="00CA7579" w:rsidRPr="002258D8">
        <w:rPr>
          <w:rFonts w:asciiTheme="minorHAnsi" w:hAnsiTheme="minorHAnsi" w:cs="Calibri"/>
          <w:b/>
        </w:rPr>
        <w:t xml:space="preserve">. </w:t>
      </w:r>
    </w:p>
    <w:p w14:paraId="460726E4" w14:textId="77777777" w:rsidR="00921527" w:rsidRDefault="00921527" w:rsidP="00921527">
      <w:pPr>
        <w:rPr>
          <w:rFonts w:asciiTheme="minorHAnsi" w:hAnsiTheme="minorHAnsi" w:cs="Calibri"/>
          <w:b/>
        </w:rPr>
      </w:pPr>
    </w:p>
    <w:p w14:paraId="57F4DA1D" w14:textId="77777777" w:rsidR="00DF5B4F" w:rsidRPr="002258D8" w:rsidRDefault="00DF5B4F"/>
    <w:p w14:paraId="2A791F5F" w14:textId="425F7B5D" w:rsidR="00921527" w:rsidRPr="00361943" w:rsidRDefault="00500F32">
      <w:pPr>
        <w:pStyle w:val="Heading2"/>
      </w:pPr>
      <w:bookmarkStart w:id="80" w:name="_Ref196757681"/>
      <w:bookmarkStart w:id="81" w:name="_Ref197487684"/>
      <w:bookmarkStart w:id="82" w:name="_Toc202497743"/>
      <w:r>
        <w:t>Project</w:t>
      </w:r>
      <w:r w:rsidR="00630A34">
        <w:t xml:space="preserve"> Requirements</w:t>
      </w:r>
      <w:bookmarkEnd w:id="80"/>
      <w:bookmarkEnd w:id="81"/>
      <w:bookmarkEnd w:id="82"/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3956"/>
        <w:gridCol w:w="2958"/>
      </w:tblGrid>
      <w:tr w:rsidR="00FE376E" w:rsidRPr="002E056A" w14:paraId="1B480CCB" w14:textId="77777777" w:rsidTr="007B24AB">
        <w:trPr>
          <w:trHeight w:val="323"/>
          <w:tblHeader/>
        </w:trPr>
        <w:tc>
          <w:tcPr>
            <w:tcW w:w="1300" w:type="pct"/>
            <w:shd w:val="clear" w:color="auto" w:fill="404040" w:themeFill="text1" w:themeFillTint="BF"/>
          </w:tcPr>
          <w:p w14:paraId="03B55A41" w14:textId="77777777" w:rsidR="00FE376E" w:rsidRPr="002E056A" w:rsidRDefault="00FE376E" w:rsidP="00FE376E">
            <w:pPr>
              <w:ind w:left="144" w:right="115"/>
              <w:rPr>
                <w:rFonts w:asciiTheme="minorHAnsi" w:eastAsia="Times New Roman" w:hAnsiTheme="minorHAnsi" w:cs="Arial"/>
                <w:b/>
                <w:color w:val="FFFFFF" w:themeColor="background1"/>
                <w:sz w:val="22"/>
                <w:szCs w:val="22"/>
              </w:rPr>
            </w:pPr>
            <w:r w:rsidRPr="002E056A">
              <w:rPr>
                <w:rFonts w:asciiTheme="minorHAnsi" w:eastAsia="Times New Roman" w:hAnsiTheme="minorHAnsi" w:cs="Arial"/>
                <w:b/>
                <w:color w:val="FFFFFF" w:themeColor="background1"/>
                <w:sz w:val="22"/>
                <w:szCs w:val="22"/>
              </w:rPr>
              <w:t xml:space="preserve"> Category</w:t>
            </w:r>
          </w:p>
        </w:tc>
        <w:tc>
          <w:tcPr>
            <w:tcW w:w="2117" w:type="pct"/>
            <w:shd w:val="clear" w:color="auto" w:fill="404040" w:themeFill="text1" w:themeFillTint="BF"/>
          </w:tcPr>
          <w:p w14:paraId="5F5421D0" w14:textId="77777777" w:rsidR="00FE376E" w:rsidRPr="002E056A" w:rsidRDefault="00FE376E" w:rsidP="00FE376E">
            <w:pPr>
              <w:ind w:left="144" w:right="115"/>
              <w:jc w:val="center"/>
              <w:rPr>
                <w:rFonts w:asciiTheme="minorHAnsi" w:eastAsia="Times New Roman" w:hAnsiTheme="minorHAnsi" w:cs="Arial"/>
                <w:b/>
                <w:color w:val="FFFFFF" w:themeColor="background1"/>
                <w:sz w:val="22"/>
                <w:szCs w:val="22"/>
              </w:rPr>
            </w:pPr>
            <w:r w:rsidRPr="002E056A">
              <w:rPr>
                <w:rFonts w:asciiTheme="minorHAnsi" w:eastAsia="Times New Roman" w:hAnsiTheme="minorHAnsi" w:cs="Arial"/>
                <w:b/>
                <w:color w:val="FFFFFF" w:themeColor="background1"/>
                <w:sz w:val="22"/>
                <w:szCs w:val="22"/>
              </w:rPr>
              <w:t>Performance Requirement</w:t>
            </w:r>
          </w:p>
        </w:tc>
        <w:tc>
          <w:tcPr>
            <w:tcW w:w="1583" w:type="pct"/>
            <w:shd w:val="clear" w:color="auto" w:fill="404040" w:themeFill="text1" w:themeFillTint="BF"/>
          </w:tcPr>
          <w:p w14:paraId="39A21D3A" w14:textId="3C045B7E" w:rsidR="00FE376E" w:rsidRPr="002E056A" w:rsidRDefault="007B24AB" w:rsidP="00FE376E">
            <w:pPr>
              <w:ind w:left="144" w:right="115"/>
              <w:jc w:val="center"/>
              <w:rPr>
                <w:rFonts w:asciiTheme="minorHAnsi" w:eastAsia="Times New Roman" w:hAnsiTheme="minorHAnsi" w:cs="Arial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FFFFFF" w:themeColor="background1"/>
                <w:sz w:val="22"/>
                <w:szCs w:val="22"/>
              </w:rPr>
              <w:t>Comments</w:t>
            </w:r>
            <w:r w:rsidR="00FE376E" w:rsidRPr="002E056A">
              <w:rPr>
                <w:rFonts w:asciiTheme="minorHAnsi" w:eastAsia="Times New Roman" w:hAnsiTheme="minorHAnsi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FE376E" w:rsidRPr="002E056A" w14:paraId="3A1F62F1" w14:textId="77777777" w:rsidTr="007B24AB">
        <w:trPr>
          <w:trHeight w:val="233"/>
        </w:trPr>
        <w:tc>
          <w:tcPr>
            <w:tcW w:w="1300" w:type="pct"/>
          </w:tcPr>
          <w:p w14:paraId="361F8F9A" w14:textId="438C2B48" w:rsidR="00FE376E" w:rsidRPr="002E056A" w:rsidRDefault="00AC48D6" w:rsidP="00B2010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95"/>
              <w:outlineLvl w:val="0"/>
              <w:rPr>
                <w:rFonts w:asciiTheme="minorHAnsi" w:eastAsia="Times New Roman" w:hAnsiTheme="minorHAnsi" w:cs="Arial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sz w:val="22"/>
                <w:szCs w:val="22"/>
              </w:rPr>
              <w:t>Application Platform</w:t>
            </w:r>
          </w:p>
        </w:tc>
        <w:tc>
          <w:tcPr>
            <w:tcW w:w="2117" w:type="pct"/>
          </w:tcPr>
          <w:p w14:paraId="7912F13D" w14:textId="77777777" w:rsidR="00AC48D6" w:rsidRDefault="00AC48D6" w:rsidP="00AC48D6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 xml:space="preserve">Must operate on </w:t>
            </w:r>
          </w:p>
          <w:p w14:paraId="61484238" w14:textId="77777777" w:rsidR="00AC48D6" w:rsidRDefault="00AC48D6" w:rsidP="006549DD">
            <w:pPr>
              <w:pStyle w:val="ListParagraph"/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ind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AC48D6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Windows 7 and higher</w:t>
            </w:r>
          </w:p>
          <w:p w14:paraId="307FD8C2" w14:textId="77777777" w:rsidR="00AC48D6" w:rsidRDefault="00AC48D6" w:rsidP="006549DD">
            <w:pPr>
              <w:pStyle w:val="ListParagraph"/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ind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AC48D6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Android OS 4.0</w:t>
            </w: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 xml:space="preserve"> and </w:t>
            </w:r>
            <w:r w:rsidRPr="00AC48D6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higher</w:t>
            </w:r>
          </w:p>
          <w:p w14:paraId="73D4E833" w14:textId="53FF3545" w:rsidR="00F53162" w:rsidRPr="00F53162" w:rsidRDefault="00AC48D6" w:rsidP="006549DD">
            <w:pPr>
              <w:pStyle w:val="ListParagraph"/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ind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AC48D6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Apple iOS 7 and higher</w:t>
            </w:r>
          </w:p>
        </w:tc>
        <w:tc>
          <w:tcPr>
            <w:tcW w:w="1583" w:type="pct"/>
          </w:tcPr>
          <w:p w14:paraId="49DCE3E3" w14:textId="77777777" w:rsidR="00FE376E" w:rsidRPr="002E056A" w:rsidRDefault="00FE376E" w:rsidP="00B2010D">
            <w:pPr>
              <w:tabs>
                <w:tab w:val="center" w:pos="4320"/>
                <w:tab w:val="right" w:pos="8640"/>
              </w:tabs>
              <w:ind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FE376E" w:rsidRPr="002E056A" w14:paraId="0654728A" w14:textId="77777777" w:rsidTr="007B24AB">
        <w:trPr>
          <w:trHeight w:val="107"/>
        </w:trPr>
        <w:tc>
          <w:tcPr>
            <w:tcW w:w="1300" w:type="pct"/>
          </w:tcPr>
          <w:p w14:paraId="61238B78" w14:textId="5D5F3727" w:rsidR="00FE376E" w:rsidRPr="002E056A" w:rsidRDefault="00F53162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Web based platform</w:t>
            </w:r>
          </w:p>
        </w:tc>
        <w:tc>
          <w:tcPr>
            <w:tcW w:w="2117" w:type="pct"/>
          </w:tcPr>
          <w:p w14:paraId="28D3B148" w14:textId="77777777" w:rsidR="00FE376E" w:rsidRDefault="00F53162" w:rsidP="00B2010D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Must operate on</w:t>
            </w:r>
          </w:p>
          <w:p w14:paraId="487AC7FF" w14:textId="77777777" w:rsidR="00F53162" w:rsidRDefault="00F53162" w:rsidP="006549DD">
            <w:pPr>
              <w:pStyle w:val="ListParagraph"/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ind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Google Chrome</w:t>
            </w:r>
          </w:p>
          <w:p w14:paraId="7DBCACDB" w14:textId="23D7C3AB" w:rsidR="00F53162" w:rsidRDefault="00F53162" w:rsidP="006549DD">
            <w:pPr>
              <w:pStyle w:val="ListParagraph"/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ind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MS Internet Explore</w:t>
            </w:r>
            <w:ins w:id="83" w:author="McDavid, Patrick" w:date="2015-06-15T10:14:00Z">
              <w:r w:rsidR="0058053B"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>r</w:t>
              </w:r>
            </w:ins>
          </w:p>
          <w:p w14:paraId="2BAA6538" w14:textId="4A404358" w:rsidR="00F53162" w:rsidRPr="00F53162" w:rsidRDefault="00F53162" w:rsidP="006549DD">
            <w:pPr>
              <w:pStyle w:val="ListParagraph"/>
              <w:numPr>
                <w:ilvl w:val="0"/>
                <w:numId w:val="8"/>
              </w:numPr>
              <w:tabs>
                <w:tab w:val="center" w:pos="4320"/>
                <w:tab w:val="right" w:pos="8640"/>
              </w:tabs>
              <w:ind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Mozilla Firefox</w:t>
            </w:r>
          </w:p>
        </w:tc>
        <w:tc>
          <w:tcPr>
            <w:tcW w:w="1583" w:type="pct"/>
          </w:tcPr>
          <w:p w14:paraId="42F9DB07" w14:textId="77777777" w:rsidR="00FE376E" w:rsidRPr="002E056A" w:rsidRDefault="00FE376E" w:rsidP="00B2010D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209"/>
              <w:outlineLvl w:val="0"/>
              <w:rPr>
                <w:rFonts w:asciiTheme="minorHAnsi" w:eastAsia="Times New Roman" w:hAnsiTheme="minorHAnsi" w:cs="Arial"/>
                <w:sz w:val="22"/>
                <w:szCs w:val="22"/>
              </w:rPr>
            </w:pPr>
          </w:p>
        </w:tc>
      </w:tr>
      <w:tr w:rsidR="00FE376E" w:rsidRPr="002E056A" w14:paraId="03E16DA6" w14:textId="77777777" w:rsidTr="007B24AB">
        <w:trPr>
          <w:trHeight w:val="161"/>
        </w:trPr>
        <w:tc>
          <w:tcPr>
            <w:tcW w:w="1300" w:type="pct"/>
          </w:tcPr>
          <w:p w14:paraId="1975142E" w14:textId="4B9201AE" w:rsidR="00FE376E" w:rsidRPr="002E056A" w:rsidRDefault="00F53162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 xml:space="preserve"> </w:t>
            </w:r>
            <w:r w:rsidR="007B24AB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Workflow Tool</w:t>
            </w:r>
          </w:p>
        </w:tc>
        <w:tc>
          <w:tcPr>
            <w:tcW w:w="2117" w:type="pct"/>
          </w:tcPr>
          <w:p w14:paraId="3B93E926" w14:textId="2F27E058" w:rsidR="00FE376E" w:rsidRPr="007B24AB" w:rsidRDefault="007B24AB" w:rsidP="00041F2E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="Calibri" w:hAnsi="Calibri"/>
                <w:color w:val="000000"/>
                <w:sz w:val="22"/>
                <w:szCs w:val="22"/>
              </w:rPr>
            </w:pPr>
            <w:r w:rsidRPr="00041F2E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Assessment</w:t>
            </w:r>
            <w:r>
              <w:rPr>
                <w:rFonts w:ascii="Calibri" w:eastAsia="Wingdings" w:hAnsi="Calibri" w:cs="Wingdings"/>
                <w:color w:val="000000"/>
                <w:sz w:val="22"/>
                <w:szCs w:val="22"/>
              </w:rPr>
              <w:t xml:space="preserve"> to determine test levels </w:t>
            </w:r>
          </w:p>
        </w:tc>
        <w:tc>
          <w:tcPr>
            <w:tcW w:w="1583" w:type="pct"/>
          </w:tcPr>
          <w:p w14:paraId="346438BD" w14:textId="77777777" w:rsidR="00FE376E" w:rsidRPr="002E056A" w:rsidRDefault="00FE376E" w:rsidP="00B2010D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58053B" w:rsidRPr="002E056A" w14:paraId="6849EFD1" w14:textId="77777777" w:rsidTr="007B24AB">
        <w:trPr>
          <w:trHeight w:val="161"/>
          <w:ins w:id="84" w:author="McDavid, Patrick" w:date="2015-06-15T10:10:00Z"/>
        </w:trPr>
        <w:tc>
          <w:tcPr>
            <w:tcW w:w="1300" w:type="pct"/>
          </w:tcPr>
          <w:p w14:paraId="5A753F64" w14:textId="77777777" w:rsidR="0058053B" w:rsidRDefault="0058053B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ins w:id="85" w:author="McDavid, Patrick" w:date="2015-06-15T10:10:00Z"/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5F0DB2DF" w14:textId="75BE628D" w:rsidR="0058053B" w:rsidRPr="00041F2E" w:rsidRDefault="0058053B" w:rsidP="00041F2E">
            <w:pPr>
              <w:tabs>
                <w:tab w:val="center" w:pos="4320"/>
                <w:tab w:val="right" w:pos="8640"/>
              </w:tabs>
              <w:ind w:left="161" w:right="115"/>
              <w:rPr>
                <w:ins w:id="86" w:author="McDavid, Patrick" w:date="2015-06-15T10:10:00Z"/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ins w:id="87" w:author="McDavid, Patrick" w:date="2015-06-15T10:11:00Z"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>Packaged-Product Inputs</w:t>
              </w:r>
            </w:ins>
          </w:p>
        </w:tc>
        <w:tc>
          <w:tcPr>
            <w:tcW w:w="1583" w:type="pct"/>
          </w:tcPr>
          <w:p w14:paraId="2B940328" w14:textId="77777777" w:rsidR="0058053B" w:rsidRPr="002E056A" w:rsidRDefault="0058053B" w:rsidP="00B2010D">
            <w:pPr>
              <w:tabs>
                <w:tab w:val="center" w:pos="4320"/>
                <w:tab w:val="right" w:pos="8640"/>
              </w:tabs>
              <w:ind w:left="161" w:right="115"/>
              <w:rPr>
                <w:ins w:id="88" w:author="McDavid, Patrick" w:date="2015-06-15T10:10:00Z"/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FE376E" w:rsidRPr="002E056A" w14:paraId="722063A7" w14:textId="77777777" w:rsidTr="007B24AB">
        <w:tc>
          <w:tcPr>
            <w:tcW w:w="1300" w:type="pct"/>
          </w:tcPr>
          <w:p w14:paraId="7A383B9D" w14:textId="77788C39" w:rsidR="00FE376E" w:rsidRPr="002E056A" w:rsidRDefault="00FE376E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5A53ECB8" w14:textId="654A90B0" w:rsidR="00FE376E" w:rsidRPr="007B24AB" w:rsidRDefault="007B24AB" w:rsidP="00041F2E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Wingdings" w:hAnsi="Calibri" w:cs="Wingdings"/>
                <w:color w:val="000000"/>
                <w:sz w:val="22"/>
                <w:szCs w:val="22"/>
              </w:rPr>
              <w:t xml:space="preserve">Conducting </w:t>
            </w:r>
            <w:r w:rsidRPr="00041F2E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the</w:t>
            </w:r>
            <w:r>
              <w:rPr>
                <w:rFonts w:ascii="Calibri" w:eastAsia="Wingdings" w:hAnsi="Calibri" w:cs="Wingdings"/>
                <w:color w:val="000000"/>
                <w:sz w:val="22"/>
                <w:szCs w:val="22"/>
              </w:rPr>
              <w:t xml:space="preserve"> test modules with visual guides and links for more info</w:t>
            </w:r>
          </w:p>
        </w:tc>
        <w:tc>
          <w:tcPr>
            <w:tcW w:w="1583" w:type="pct"/>
          </w:tcPr>
          <w:p w14:paraId="60AD4441" w14:textId="77777777" w:rsidR="00FE376E" w:rsidRPr="002E056A" w:rsidRDefault="00FE376E" w:rsidP="00B2010D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FE376E" w:rsidRPr="002E056A" w14:paraId="1EC3BA7B" w14:textId="77777777" w:rsidTr="007B24AB">
        <w:trPr>
          <w:trHeight w:val="287"/>
        </w:trPr>
        <w:tc>
          <w:tcPr>
            <w:tcW w:w="1300" w:type="pct"/>
          </w:tcPr>
          <w:p w14:paraId="5F9BE90A" w14:textId="66A84F9B" w:rsidR="00FE376E" w:rsidRPr="002E056A" w:rsidRDefault="00FE376E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7B4809B5" w14:textId="7F04C59A" w:rsidR="00FE376E" w:rsidRPr="007B24AB" w:rsidRDefault="007B24AB" w:rsidP="00041F2E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Wingdings" w:hAnsi="Calibri" w:cs="Wingdings"/>
                <w:color w:val="000000"/>
                <w:sz w:val="22"/>
                <w:szCs w:val="22"/>
              </w:rPr>
              <w:t>Capturing in the tool - data/photos/movies and linking to that test module</w:t>
            </w:r>
          </w:p>
        </w:tc>
        <w:tc>
          <w:tcPr>
            <w:tcW w:w="1583" w:type="pct"/>
          </w:tcPr>
          <w:p w14:paraId="15A9663C" w14:textId="77777777" w:rsidR="00FE376E" w:rsidRPr="002E056A" w:rsidRDefault="00FE376E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7B24AB" w:rsidRPr="002E056A" w14:paraId="10E55197" w14:textId="77777777" w:rsidTr="007B24AB">
        <w:trPr>
          <w:trHeight w:val="287"/>
        </w:trPr>
        <w:tc>
          <w:tcPr>
            <w:tcW w:w="1300" w:type="pct"/>
          </w:tcPr>
          <w:p w14:paraId="06F584EA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13F8CC1E" w14:textId="1202A821" w:rsidR="007B24AB" w:rsidRPr="007B24AB" w:rsidRDefault="007B24AB" w:rsidP="00041F2E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Wingdings" w:hAnsi="Calibri" w:cs="Wingdings"/>
                <w:color w:val="000000"/>
                <w:sz w:val="22"/>
                <w:szCs w:val="22"/>
              </w:rPr>
              <w:t>Add comments and observation during that test module.</w:t>
            </w:r>
          </w:p>
        </w:tc>
        <w:tc>
          <w:tcPr>
            <w:tcW w:w="1583" w:type="pct"/>
          </w:tcPr>
          <w:p w14:paraId="4ABB5CD6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7B24AB" w:rsidRPr="002E056A" w14:paraId="54AA74D2" w14:textId="77777777" w:rsidTr="007B24AB">
        <w:trPr>
          <w:trHeight w:val="287"/>
        </w:trPr>
        <w:tc>
          <w:tcPr>
            <w:tcW w:w="1300" w:type="pct"/>
          </w:tcPr>
          <w:p w14:paraId="4877CB26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36B93A9C" w14:textId="7B9FCA7C" w:rsidR="007B24AB" w:rsidRPr="007B24AB" w:rsidRDefault="007B24AB" w:rsidP="00041F2E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Wingdings" w:hAnsi="Calibri" w:cs="Wingdings"/>
                <w:color w:val="000000"/>
                <w:sz w:val="22"/>
                <w:szCs w:val="22"/>
              </w:rPr>
              <w:t>Has selectable standardized observation notes (i.e. “pass – not damage observed”) along with customizable text field.</w:t>
            </w:r>
          </w:p>
        </w:tc>
        <w:tc>
          <w:tcPr>
            <w:tcW w:w="1583" w:type="pct"/>
          </w:tcPr>
          <w:p w14:paraId="7B0A4949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7B24AB" w:rsidRPr="002E056A" w14:paraId="5D64E1DC" w14:textId="77777777" w:rsidTr="007B24AB">
        <w:trPr>
          <w:trHeight w:val="287"/>
        </w:trPr>
        <w:tc>
          <w:tcPr>
            <w:tcW w:w="1300" w:type="pct"/>
          </w:tcPr>
          <w:p w14:paraId="743E1194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0C3561A4" w14:textId="614C0262" w:rsidR="007B24AB" w:rsidRPr="007B24AB" w:rsidRDefault="007B24AB" w:rsidP="00041F2E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Wingdings" w:hAnsi="Calibri" w:cs="Wingdings"/>
                <w:color w:val="000000"/>
                <w:sz w:val="22"/>
                <w:szCs w:val="22"/>
              </w:rPr>
              <w:t>Customizable text field can be loaded using Smart Device dictation “voice to text” feature.</w:t>
            </w:r>
          </w:p>
        </w:tc>
        <w:tc>
          <w:tcPr>
            <w:tcW w:w="1583" w:type="pct"/>
          </w:tcPr>
          <w:p w14:paraId="76EF8241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0B7FC0" w:rsidRPr="002E056A" w14:paraId="72B688E1" w14:textId="77777777" w:rsidTr="006A415F">
        <w:trPr>
          <w:trHeight w:val="287"/>
          <w:ins w:id="89" w:author="Michael Kuebler" w:date="2015-06-12T11:49:00Z"/>
        </w:trPr>
        <w:tc>
          <w:tcPr>
            <w:tcW w:w="1300" w:type="pct"/>
          </w:tcPr>
          <w:p w14:paraId="44532F99" w14:textId="77777777" w:rsidR="000B7FC0" w:rsidRPr="002E056A" w:rsidRDefault="000B7FC0" w:rsidP="006A415F">
            <w:pPr>
              <w:tabs>
                <w:tab w:val="center" w:pos="4320"/>
                <w:tab w:val="right" w:pos="8640"/>
              </w:tabs>
              <w:ind w:left="95" w:right="115"/>
              <w:rPr>
                <w:ins w:id="90" w:author="Michael Kuebler" w:date="2015-06-12T11:49:00Z"/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4655CBE3" w14:textId="69088BC4" w:rsidR="000B7FC0" w:rsidRDefault="000B7FC0" w:rsidP="000B7FC0">
            <w:pPr>
              <w:tabs>
                <w:tab w:val="center" w:pos="4320"/>
                <w:tab w:val="right" w:pos="8640"/>
              </w:tabs>
              <w:ind w:left="161" w:right="115"/>
              <w:rPr>
                <w:ins w:id="91" w:author="Michael Kuebler" w:date="2015-06-12T11:49:00Z"/>
                <w:rFonts w:ascii="Calibri" w:eastAsia="Wingdings" w:hAnsi="Calibri" w:cs="Wingdings"/>
                <w:color w:val="000000"/>
                <w:sz w:val="22"/>
                <w:szCs w:val="22"/>
              </w:rPr>
            </w:pPr>
            <w:ins w:id="92" w:author="Michael Kuebler" w:date="2015-06-12T11:49:00Z">
              <w:r>
                <w:rPr>
                  <w:rFonts w:ascii="Calibri" w:eastAsia="Wingdings" w:hAnsi="Calibri" w:cs="Wingdings"/>
                  <w:color w:val="000000"/>
                  <w:sz w:val="22"/>
                  <w:szCs w:val="22"/>
                </w:rPr>
                <w:t>Transparency o</w:t>
              </w:r>
            </w:ins>
            <w:ins w:id="93" w:author="Michael Kuebler" w:date="2015-06-12T11:52:00Z">
              <w:r>
                <w:rPr>
                  <w:rFonts w:ascii="Calibri" w:eastAsia="Wingdings" w:hAnsi="Calibri" w:cs="Wingdings"/>
                  <w:color w:val="000000"/>
                  <w:sz w:val="22"/>
                  <w:szCs w:val="22"/>
                </w:rPr>
                <w:t xml:space="preserve">f </w:t>
              </w:r>
            </w:ins>
            <w:ins w:id="94" w:author="Michael Kuebler" w:date="2015-06-12T11:49:00Z">
              <w:r>
                <w:rPr>
                  <w:rFonts w:ascii="Calibri" w:eastAsia="Wingdings" w:hAnsi="Calibri" w:cs="Wingdings"/>
                  <w:color w:val="000000"/>
                  <w:sz w:val="22"/>
                  <w:szCs w:val="22"/>
                </w:rPr>
                <w:t xml:space="preserve">the inputs that </w:t>
              </w:r>
            </w:ins>
            <w:ins w:id="95" w:author="Michael Kuebler" w:date="2015-06-12T11:52:00Z">
              <w:r>
                <w:rPr>
                  <w:rFonts w:ascii="Calibri" w:eastAsia="Wingdings" w:hAnsi="Calibri" w:cs="Wingdings"/>
                  <w:color w:val="000000"/>
                  <w:sz w:val="22"/>
                  <w:szCs w:val="22"/>
                </w:rPr>
                <w:t>are</w:t>
              </w:r>
            </w:ins>
            <w:ins w:id="96" w:author="Michael Kuebler" w:date="2015-06-12T11:49:00Z">
              <w:r>
                <w:rPr>
                  <w:rFonts w:ascii="Calibri" w:eastAsia="Wingdings" w:hAnsi="Calibri" w:cs="Wingdings"/>
                  <w:color w:val="000000"/>
                  <w:sz w:val="22"/>
                  <w:szCs w:val="22"/>
                </w:rPr>
                <w:t xml:space="preserve"> critical to the work program output</w:t>
              </w:r>
            </w:ins>
          </w:p>
        </w:tc>
        <w:tc>
          <w:tcPr>
            <w:tcW w:w="1583" w:type="pct"/>
          </w:tcPr>
          <w:p w14:paraId="647B8BFE" w14:textId="77777777" w:rsidR="000B7FC0" w:rsidRPr="002E056A" w:rsidRDefault="000B7FC0" w:rsidP="006A415F">
            <w:pPr>
              <w:tabs>
                <w:tab w:val="center" w:pos="4320"/>
                <w:tab w:val="right" w:pos="8640"/>
              </w:tabs>
              <w:ind w:left="119" w:right="115"/>
              <w:rPr>
                <w:ins w:id="97" w:author="Michael Kuebler" w:date="2015-06-12T11:49:00Z"/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0B7FC0" w:rsidRPr="002E056A" w14:paraId="100F7ED5" w14:textId="77777777" w:rsidTr="006A415F">
        <w:trPr>
          <w:trHeight w:val="287"/>
          <w:ins w:id="98" w:author="Michael Kuebler" w:date="2015-06-12T11:49:00Z"/>
        </w:trPr>
        <w:tc>
          <w:tcPr>
            <w:tcW w:w="1300" w:type="pct"/>
          </w:tcPr>
          <w:p w14:paraId="5FAE185F" w14:textId="77777777" w:rsidR="000B7FC0" w:rsidRPr="002E056A" w:rsidRDefault="000B7FC0" w:rsidP="006A415F">
            <w:pPr>
              <w:tabs>
                <w:tab w:val="center" w:pos="4320"/>
                <w:tab w:val="right" w:pos="8640"/>
              </w:tabs>
              <w:ind w:left="95" w:right="115"/>
              <w:rPr>
                <w:ins w:id="99" w:author="Michael Kuebler" w:date="2015-06-12T11:49:00Z"/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117" w:type="pct"/>
          </w:tcPr>
          <w:p w14:paraId="34E9DF49" w14:textId="277A1D92" w:rsidR="000B7FC0" w:rsidRDefault="000B7FC0" w:rsidP="006A415F">
            <w:pPr>
              <w:tabs>
                <w:tab w:val="center" w:pos="4320"/>
                <w:tab w:val="right" w:pos="8640"/>
              </w:tabs>
              <w:ind w:left="161" w:right="115"/>
              <w:rPr>
                <w:ins w:id="100" w:author="Michael Kuebler" w:date="2015-06-12T11:49:00Z"/>
                <w:rFonts w:ascii="Calibri" w:eastAsia="Wingdings" w:hAnsi="Calibri" w:cs="Wingdings"/>
                <w:color w:val="000000"/>
                <w:sz w:val="22"/>
                <w:szCs w:val="22"/>
              </w:rPr>
            </w:pPr>
            <w:ins w:id="101" w:author="Michael Kuebler" w:date="2015-06-12T11:50:00Z">
              <w:r>
                <w:rPr>
                  <w:rFonts w:ascii="Calibri" w:eastAsia="Wingdings" w:hAnsi="Calibri" w:cs="Wingdings"/>
                  <w:color w:val="000000"/>
                  <w:sz w:val="22"/>
                  <w:szCs w:val="22"/>
                </w:rPr>
                <w:t>Revision control and ability to save work program for repeating tests</w:t>
              </w:r>
            </w:ins>
          </w:p>
        </w:tc>
        <w:tc>
          <w:tcPr>
            <w:tcW w:w="1583" w:type="pct"/>
          </w:tcPr>
          <w:p w14:paraId="0B27C725" w14:textId="77777777" w:rsidR="000B7FC0" w:rsidRPr="002E056A" w:rsidRDefault="000B7FC0" w:rsidP="006A415F">
            <w:pPr>
              <w:tabs>
                <w:tab w:val="center" w:pos="4320"/>
                <w:tab w:val="right" w:pos="8640"/>
              </w:tabs>
              <w:ind w:left="119" w:right="115"/>
              <w:rPr>
                <w:ins w:id="102" w:author="Michael Kuebler" w:date="2015-06-12T11:49:00Z"/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7B24AB" w:rsidRPr="002E056A" w14:paraId="6A99EF9E" w14:textId="77777777" w:rsidTr="007B24AB">
        <w:trPr>
          <w:trHeight w:val="287"/>
        </w:trPr>
        <w:tc>
          <w:tcPr>
            <w:tcW w:w="1300" w:type="pct"/>
          </w:tcPr>
          <w:p w14:paraId="0239A4A5" w14:textId="18A8F2C0" w:rsidR="007B24AB" w:rsidRPr="002E056A" w:rsidRDefault="009711A1" w:rsidP="009711A1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9711A1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Data capture</w:t>
            </w:r>
            <w:r w:rsidRPr="009711A1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2117" w:type="pct"/>
          </w:tcPr>
          <w:p w14:paraId="786DFABF" w14:textId="7549F742" w:rsidR="007B24AB" w:rsidRPr="002E056A" w:rsidRDefault="00D52F14" w:rsidP="00B2010D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Text and camera feature info is captured and transmitted to Cloud data base, link to correct section of test report</w:t>
            </w:r>
          </w:p>
        </w:tc>
        <w:tc>
          <w:tcPr>
            <w:tcW w:w="1583" w:type="pct"/>
          </w:tcPr>
          <w:p w14:paraId="2E39630F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7B24AB" w:rsidRPr="002E056A" w14:paraId="78FA943A" w14:textId="77777777" w:rsidTr="007B24AB">
        <w:trPr>
          <w:trHeight w:val="287"/>
        </w:trPr>
        <w:tc>
          <w:tcPr>
            <w:tcW w:w="1300" w:type="pct"/>
          </w:tcPr>
          <w:p w14:paraId="2E8A70F1" w14:textId="3D1359B7" w:rsidR="007B24AB" w:rsidRPr="002E056A" w:rsidRDefault="009711A1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9711A1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Data Storage</w:t>
            </w:r>
          </w:p>
        </w:tc>
        <w:tc>
          <w:tcPr>
            <w:tcW w:w="2117" w:type="pct"/>
          </w:tcPr>
          <w:p w14:paraId="101BA0A6" w14:textId="6C4FD2EC" w:rsidR="007B24AB" w:rsidRPr="002E056A" w:rsidRDefault="00D52F14" w:rsidP="00D52F14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Cloud storage that has redundant backup</w:t>
            </w:r>
          </w:p>
        </w:tc>
        <w:tc>
          <w:tcPr>
            <w:tcW w:w="1583" w:type="pct"/>
          </w:tcPr>
          <w:p w14:paraId="0EEEC4A5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7B24AB" w:rsidRPr="002E056A" w14:paraId="74BCE6E3" w14:textId="77777777" w:rsidTr="007B24AB">
        <w:trPr>
          <w:trHeight w:val="287"/>
        </w:trPr>
        <w:tc>
          <w:tcPr>
            <w:tcW w:w="1300" w:type="pct"/>
          </w:tcPr>
          <w:p w14:paraId="40156E4E" w14:textId="66D6AA77" w:rsidR="007B24AB" w:rsidRPr="002E056A" w:rsidRDefault="009711A1" w:rsidP="00B2010D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 w:rsidRPr="009711A1"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Test Report Output</w:t>
            </w:r>
          </w:p>
        </w:tc>
        <w:tc>
          <w:tcPr>
            <w:tcW w:w="2117" w:type="pct"/>
          </w:tcPr>
          <w:p w14:paraId="11357C48" w14:textId="73711F18" w:rsidR="007B24AB" w:rsidRPr="002E056A" w:rsidRDefault="00D52F14" w:rsidP="00B2010D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  <w:t>Format sized to 8.5” x 11” paper, readable via web, editable MS Word document, and PDF</w:t>
            </w:r>
          </w:p>
        </w:tc>
        <w:tc>
          <w:tcPr>
            <w:tcW w:w="1583" w:type="pct"/>
          </w:tcPr>
          <w:p w14:paraId="4BED96BE" w14:textId="77777777" w:rsidR="007B24AB" w:rsidRPr="002E056A" w:rsidRDefault="007B24AB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  <w:tr w:rsidR="00041F2E" w:rsidRPr="002E056A" w14:paraId="43318EF4" w14:textId="77777777" w:rsidTr="007B24AB">
        <w:trPr>
          <w:trHeight w:val="287"/>
        </w:trPr>
        <w:tc>
          <w:tcPr>
            <w:tcW w:w="1300" w:type="pct"/>
          </w:tcPr>
          <w:p w14:paraId="0FE24AC7" w14:textId="354593A1" w:rsidR="00041F2E" w:rsidRPr="009711A1" w:rsidRDefault="000B7FC0" w:rsidP="000B7FC0">
            <w:pPr>
              <w:tabs>
                <w:tab w:val="center" w:pos="4320"/>
                <w:tab w:val="right" w:pos="8640"/>
              </w:tabs>
              <w:ind w:left="95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ins w:id="103" w:author="Michael Kuebler" w:date="2015-06-12T11:47:00Z"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>Data linkage</w:t>
              </w:r>
            </w:ins>
          </w:p>
        </w:tc>
        <w:tc>
          <w:tcPr>
            <w:tcW w:w="2117" w:type="pct"/>
          </w:tcPr>
          <w:p w14:paraId="775B6DC3" w14:textId="50955EAA" w:rsidR="00041F2E" w:rsidRDefault="000B7FC0" w:rsidP="00B2010D">
            <w:pPr>
              <w:tabs>
                <w:tab w:val="center" w:pos="4320"/>
                <w:tab w:val="right" w:pos="8640"/>
              </w:tabs>
              <w:ind w:left="161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  <w:ins w:id="104" w:author="Michael Kuebler" w:date="2015-06-12T11:47:00Z"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 xml:space="preserve">Data can be synced to other systems (i.e. </w:t>
              </w:r>
              <w:proofErr w:type="spellStart"/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>sharepoint</w:t>
              </w:r>
              <w:proofErr w:type="spellEnd"/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 xml:space="preserve">, access, excel, </w:t>
              </w:r>
              <w:proofErr w:type="spellStart"/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>sql</w:t>
              </w:r>
              <w:proofErr w:type="spellEnd"/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 xml:space="preserve">, </w:t>
              </w:r>
              <w:proofErr w:type="spellStart"/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>etc</w:t>
              </w:r>
              <w:proofErr w:type="spellEnd"/>
              <w:r>
                <w:rPr>
                  <w:rFonts w:asciiTheme="minorHAnsi" w:eastAsia="Times New Roman" w:hAnsiTheme="minorHAnsi" w:cs="Arial"/>
                  <w:color w:val="000000"/>
                  <w:sz w:val="22"/>
                  <w:szCs w:val="22"/>
                </w:rPr>
                <w:t>)</w:t>
              </w:r>
            </w:ins>
          </w:p>
        </w:tc>
        <w:tc>
          <w:tcPr>
            <w:tcW w:w="1583" w:type="pct"/>
          </w:tcPr>
          <w:p w14:paraId="098EB7E5" w14:textId="77777777" w:rsidR="00041F2E" w:rsidRPr="002E056A" w:rsidRDefault="00041F2E" w:rsidP="00B2010D">
            <w:pPr>
              <w:tabs>
                <w:tab w:val="center" w:pos="4320"/>
                <w:tab w:val="right" w:pos="8640"/>
              </w:tabs>
              <w:ind w:left="119" w:right="115"/>
              <w:rPr>
                <w:rFonts w:asciiTheme="minorHAnsi" w:eastAsia="Times New Roman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55D5BA61" w14:textId="77777777" w:rsidR="00921527" w:rsidRPr="00361943" w:rsidRDefault="00921527" w:rsidP="00921527">
      <w:pPr>
        <w:rPr>
          <w:rFonts w:asciiTheme="minorHAnsi" w:hAnsiTheme="minorHAnsi" w:cs="Calibri"/>
        </w:rPr>
      </w:pPr>
    </w:p>
    <w:p w14:paraId="73A2C93A" w14:textId="091EC26E" w:rsidR="006639A2" w:rsidRDefault="006639A2">
      <w:pPr>
        <w:rPr>
          <w:rFonts w:asciiTheme="minorHAnsi" w:hAnsiTheme="minorHAnsi" w:cs="Calibri"/>
          <w:b/>
          <w:u w:val="single"/>
        </w:rPr>
      </w:pPr>
    </w:p>
    <w:p w14:paraId="470EB6DF" w14:textId="77777777" w:rsidR="00402A12" w:rsidRPr="00CA28EA" w:rsidRDefault="00402A12" w:rsidP="006549DD">
      <w:pPr>
        <w:pStyle w:val="ListParagraph"/>
        <w:numPr>
          <w:ilvl w:val="0"/>
          <w:numId w:val="7"/>
        </w:numPr>
        <w:rPr>
          <w:rFonts w:asciiTheme="minorHAnsi" w:hAnsiTheme="minorHAnsi" w:cs="Calibri"/>
          <w:b/>
          <w:u w:val="single"/>
        </w:rPr>
      </w:pPr>
      <w:r w:rsidRPr="00CA28EA">
        <w:rPr>
          <w:rFonts w:asciiTheme="minorHAnsi" w:hAnsiTheme="minorHAnsi" w:cs="Calibri"/>
          <w:b/>
          <w:u w:val="single"/>
        </w:rPr>
        <w:t>PROJECT SCHEDULE AND MILESTONES</w:t>
      </w:r>
    </w:p>
    <w:p w14:paraId="1A8A6C25" w14:textId="2F186347" w:rsidR="00D63386" w:rsidRDefault="00D63386" w:rsidP="00D63386">
      <w:pPr>
        <w:tabs>
          <w:tab w:val="left" w:pos="8347"/>
        </w:tabs>
        <w:rPr>
          <w:rFonts w:asciiTheme="minorHAnsi" w:hAnsiTheme="minorHAnsi" w:cs="Calibri"/>
        </w:rPr>
      </w:pPr>
      <w:r w:rsidRPr="00361943">
        <w:rPr>
          <w:rFonts w:asciiTheme="minorHAnsi" w:hAnsiTheme="minorHAnsi" w:cstheme="minorHAnsi"/>
        </w:rPr>
        <w:t xml:space="preserve"> </w:t>
      </w:r>
      <w:r w:rsidR="00475F1F">
        <w:rPr>
          <w:rFonts w:asciiTheme="minorHAnsi" w:hAnsiTheme="minorHAnsi" w:cs="Calibri"/>
        </w:rPr>
        <w:t>Supplier</w:t>
      </w:r>
      <w:r>
        <w:rPr>
          <w:rFonts w:asciiTheme="minorHAnsi" w:hAnsiTheme="minorHAnsi" w:cs="Calibri"/>
        </w:rPr>
        <w:t xml:space="preserve"> is responsible for communicating status of milestones against Plan of Record </w:t>
      </w:r>
      <w:r w:rsidR="00E46498">
        <w:rPr>
          <w:rFonts w:asciiTheme="minorHAnsi" w:hAnsiTheme="minorHAnsi" w:cs="Calibri"/>
        </w:rPr>
        <w:t xml:space="preserve">(POR) </w:t>
      </w:r>
      <w:r>
        <w:rPr>
          <w:rFonts w:asciiTheme="minorHAnsi" w:hAnsiTheme="minorHAnsi" w:cs="Calibri"/>
        </w:rPr>
        <w:t>schedule below on a weekly basis</w:t>
      </w:r>
      <w:r w:rsidR="00233E42">
        <w:rPr>
          <w:rFonts w:asciiTheme="minorHAnsi" w:hAnsiTheme="minorHAnsi" w:cs="Calibri"/>
        </w:rPr>
        <w:t xml:space="preserve"> or as requested</w:t>
      </w:r>
      <w:r>
        <w:rPr>
          <w:rFonts w:asciiTheme="minorHAnsi" w:hAnsiTheme="minorHAnsi" w:cs="Calibri"/>
        </w:rPr>
        <w:t xml:space="preserve">.  Any date that moves beyond the Boundary </w:t>
      </w:r>
      <w:r w:rsidR="00EF6B55">
        <w:rPr>
          <w:rFonts w:asciiTheme="minorHAnsi" w:hAnsiTheme="minorHAnsi" w:cs="Calibri"/>
        </w:rPr>
        <w:t xml:space="preserve">Date </w:t>
      </w:r>
      <w:r>
        <w:rPr>
          <w:rFonts w:asciiTheme="minorHAnsi" w:hAnsiTheme="minorHAnsi" w:cs="Calibri"/>
        </w:rPr>
        <w:t xml:space="preserve">specified must be reviewed and approved by </w:t>
      </w:r>
      <w:r w:rsidR="00F53162" w:rsidRPr="00F53162">
        <w:rPr>
          <w:rFonts w:asciiTheme="minorHAnsi" w:hAnsiTheme="minorHAnsi" w:cs="Calibri"/>
        </w:rPr>
        <w:t>ISTA Test Planner Workgroup</w:t>
      </w:r>
      <w:r>
        <w:rPr>
          <w:rFonts w:asciiTheme="minorHAnsi" w:hAnsiTheme="minorHAnsi" w:cs="Calibri"/>
        </w:rPr>
        <w:t>, with penalties possible based on the terms of the Development Agreement.</w:t>
      </w:r>
    </w:p>
    <w:p w14:paraId="4B6386D5" w14:textId="77777777" w:rsidR="00D63386" w:rsidRDefault="00D63386" w:rsidP="00D63386">
      <w:pPr>
        <w:pStyle w:val="BodyTextIndent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4438667B" w14:textId="64643714" w:rsidR="00D63386" w:rsidRPr="002258D8" w:rsidRDefault="00D63386" w:rsidP="00D63386">
      <w:pPr>
        <w:pStyle w:val="BodyTextIndent"/>
        <w:ind w:left="0"/>
        <w:jc w:val="both"/>
        <w:rPr>
          <w:rFonts w:asciiTheme="minorHAnsi" w:eastAsia="SimSun" w:hAnsiTheme="minorHAnsi" w:cstheme="minorHAnsi"/>
          <w:lang w:eastAsia="zh-CN"/>
        </w:rPr>
      </w:pPr>
      <w:r w:rsidRPr="002258D8">
        <w:rPr>
          <w:rFonts w:asciiTheme="minorHAnsi" w:hAnsiTheme="minorHAnsi" w:cstheme="minorHAnsi"/>
        </w:rPr>
        <w:t xml:space="preserve">In particular, </w:t>
      </w:r>
      <w:r w:rsidR="00475F1F" w:rsidRPr="002258D8">
        <w:rPr>
          <w:rFonts w:asciiTheme="minorHAnsi" w:hAnsiTheme="minorHAnsi" w:cstheme="minorHAnsi"/>
        </w:rPr>
        <w:t>Supplier</w:t>
      </w:r>
      <w:r w:rsidRPr="002258D8">
        <w:rPr>
          <w:rFonts w:asciiTheme="minorHAnsi" w:hAnsiTheme="minorHAnsi" w:cstheme="minorHAnsi"/>
        </w:rPr>
        <w:t xml:space="preserve"> shall complete the detailed schedule per each </w:t>
      </w:r>
      <w:r w:rsidR="00F53162">
        <w:rPr>
          <w:rFonts w:asciiTheme="minorHAnsi" w:hAnsiTheme="minorHAnsi" w:cstheme="minorHAnsi"/>
        </w:rPr>
        <w:t xml:space="preserve">software </w:t>
      </w:r>
      <w:r w:rsidRPr="002258D8">
        <w:rPr>
          <w:rFonts w:asciiTheme="minorHAnsi" w:hAnsiTheme="minorHAnsi" w:cstheme="minorHAnsi"/>
        </w:rPr>
        <w:t>build that the parties agree to in writing and</w:t>
      </w:r>
      <w:r w:rsidR="00F53162">
        <w:rPr>
          <w:rFonts w:asciiTheme="minorHAnsi" w:hAnsiTheme="minorHAnsi" w:cstheme="minorHAnsi"/>
        </w:rPr>
        <w:t xml:space="preserve"> confirm in advance</w:t>
      </w:r>
      <w:r w:rsidRPr="002258D8">
        <w:rPr>
          <w:rFonts w:asciiTheme="minorHAnsi" w:hAnsiTheme="minorHAnsi" w:cstheme="minorHAnsi"/>
        </w:rPr>
        <w:t>. For these purposes, the writing may be in the form of an email or other agreeable written form.  The schedule may be adjust</w:t>
      </w:r>
      <w:r w:rsidRPr="002258D8">
        <w:rPr>
          <w:rFonts w:asciiTheme="minorHAnsi" w:eastAsia="SimSun" w:hAnsiTheme="minorHAnsi" w:cstheme="minorHAnsi"/>
          <w:lang w:eastAsia="zh-CN"/>
        </w:rPr>
        <w:t xml:space="preserve">ed only at </w:t>
      </w:r>
      <w:r w:rsidR="00F53162" w:rsidRPr="00F53162">
        <w:rPr>
          <w:rFonts w:asciiTheme="minorHAnsi" w:eastAsia="SimSun" w:hAnsiTheme="minorHAnsi" w:cstheme="minorHAnsi"/>
          <w:lang w:eastAsia="zh-CN"/>
        </w:rPr>
        <w:t>ISTA Test Planner Workgroup</w:t>
      </w:r>
      <w:r w:rsidRPr="002258D8">
        <w:rPr>
          <w:rFonts w:asciiTheme="minorHAnsi" w:eastAsia="SimSun" w:hAnsiTheme="minorHAnsi" w:cstheme="minorHAnsi"/>
          <w:lang w:eastAsia="zh-CN"/>
        </w:rPr>
        <w:t xml:space="preserve">’s discretion, provided that </w:t>
      </w:r>
      <w:r w:rsidR="00F53162" w:rsidRPr="00F53162">
        <w:rPr>
          <w:rFonts w:asciiTheme="minorHAnsi" w:eastAsia="SimSun" w:hAnsiTheme="minorHAnsi" w:cstheme="minorHAnsi"/>
          <w:lang w:eastAsia="zh-CN"/>
        </w:rPr>
        <w:t>ISTA Test Planner Workgroup</w:t>
      </w:r>
      <w:r w:rsidRPr="002258D8">
        <w:rPr>
          <w:rFonts w:asciiTheme="minorHAnsi" w:eastAsia="SimSun" w:hAnsiTheme="minorHAnsi" w:cstheme="minorHAnsi"/>
          <w:lang w:eastAsia="zh-CN"/>
        </w:rPr>
        <w:t>’s consent will not be unreasonably withheld or delayed.</w:t>
      </w:r>
    </w:p>
    <w:p w14:paraId="42C05300" w14:textId="77777777" w:rsidR="00961431" w:rsidRDefault="00961431" w:rsidP="00D63386">
      <w:pPr>
        <w:pStyle w:val="BodyTextIndent"/>
        <w:ind w:left="0"/>
        <w:jc w:val="both"/>
        <w:rPr>
          <w:rFonts w:asciiTheme="minorHAnsi" w:eastAsia="SimSun" w:hAnsiTheme="minorHAnsi" w:cstheme="minorHAnsi"/>
          <w:sz w:val="20"/>
          <w:szCs w:val="20"/>
          <w:lang w:eastAsia="zh-CN"/>
        </w:rPr>
      </w:pPr>
    </w:p>
    <w:tbl>
      <w:tblPr>
        <w:tblW w:w="9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97"/>
        <w:gridCol w:w="1165"/>
        <w:gridCol w:w="1397"/>
        <w:gridCol w:w="1580"/>
      </w:tblGrid>
      <w:tr w:rsidR="00B2010D" w:rsidRPr="00B2010D" w14:paraId="73442E74" w14:textId="77777777" w:rsidTr="00B2010D">
        <w:trPr>
          <w:cantSplit/>
          <w:trHeight w:val="272"/>
          <w:tblHeader/>
          <w:jc w:val="center"/>
        </w:trPr>
        <w:tc>
          <w:tcPr>
            <w:tcW w:w="5397" w:type="dxa"/>
            <w:shd w:val="clear" w:color="auto" w:fill="595959" w:themeFill="text1" w:themeFillTint="A6"/>
            <w:noWrap/>
            <w:vAlign w:val="center"/>
          </w:tcPr>
          <w:p w14:paraId="673D0A6E" w14:textId="63CFA33C" w:rsidR="00D63386" w:rsidRPr="00131F23" w:rsidRDefault="00F53162" w:rsidP="00775783">
            <w:pPr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  <w:t>Morpheus</w:t>
            </w:r>
            <w:r w:rsidR="002E43E8"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D63386" w:rsidRPr="00131F23"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  <w:t>Milestone</w:t>
            </w:r>
          </w:p>
        </w:tc>
        <w:tc>
          <w:tcPr>
            <w:tcW w:w="1165" w:type="dxa"/>
            <w:shd w:val="clear" w:color="auto" w:fill="595959" w:themeFill="text1" w:themeFillTint="A6"/>
          </w:tcPr>
          <w:p w14:paraId="2BC5F93A" w14:textId="77777777" w:rsidR="00D63386" w:rsidRPr="00131F23" w:rsidRDefault="00D63386" w:rsidP="00D63386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131F23"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  <w:t>Owner</w:t>
            </w:r>
          </w:p>
        </w:tc>
        <w:tc>
          <w:tcPr>
            <w:tcW w:w="1397" w:type="dxa"/>
            <w:shd w:val="clear" w:color="auto" w:fill="595959" w:themeFill="text1" w:themeFillTint="A6"/>
            <w:noWrap/>
            <w:vAlign w:val="center"/>
          </w:tcPr>
          <w:p w14:paraId="64F6E2AF" w14:textId="77777777" w:rsidR="00D63386" w:rsidRPr="00131F23" w:rsidRDefault="00D63386" w:rsidP="006A3267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131F23"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  <w:t>Plan of Record</w:t>
            </w:r>
          </w:p>
        </w:tc>
        <w:tc>
          <w:tcPr>
            <w:tcW w:w="1580" w:type="dxa"/>
            <w:shd w:val="clear" w:color="auto" w:fill="595959" w:themeFill="text1" w:themeFillTint="A6"/>
            <w:noWrap/>
            <w:vAlign w:val="center"/>
          </w:tcPr>
          <w:p w14:paraId="6E6351C0" w14:textId="77777777" w:rsidR="00D63386" w:rsidRPr="00131F23" w:rsidRDefault="00D63386" w:rsidP="006A3267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131F23"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  <w:t>Boundary</w:t>
            </w:r>
            <w:r w:rsidR="00960185" w:rsidRPr="00131F23">
              <w:rPr>
                <w:rFonts w:asciiTheme="minorHAnsi" w:hAnsiTheme="minorHAnsi" w:cs="Calibri"/>
                <w:b/>
                <w:bCs/>
                <w:color w:val="FFFFFF" w:themeColor="background1"/>
                <w:sz w:val="20"/>
                <w:szCs w:val="20"/>
              </w:rPr>
              <w:t xml:space="preserve"> Date</w:t>
            </w:r>
          </w:p>
        </w:tc>
      </w:tr>
      <w:tr w:rsidR="00BE5752" w:rsidRPr="00B2010D" w:rsidDel="005C061F" w14:paraId="0223BA63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4F4244C3" w14:textId="76199E4D" w:rsidR="00BE5752" w:rsidRPr="00B2010D" w:rsidRDefault="00BE5752" w:rsidP="005B5FB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Concept</w:t>
            </w:r>
            <w:r w:rsidR="00F53162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idea</w:t>
            </w:r>
            <w:r w:rsidR="00321B52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and select pilot </w:t>
            </w:r>
            <w:r w:rsidR="005B5FB2">
              <w:rPr>
                <w:rFonts w:asciiTheme="minorHAnsi" w:hAnsiTheme="minorHAnsi" w:cs="Calibri"/>
                <w:color w:val="000000"/>
                <w:sz w:val="20"/>
                <w:szCs w:val="20"/>
              </w:rPr>
              <w:t>T</w:t>
            </w:r>
            <w:r w:rsidR="00321B52">
              <w:rPr>
                <w:rFonts w:asciiTheme="minorHAnsi" w:hAnsiTheme="minorHAnsi" w:cs="Calibri"/>
                <w:color w:val="000000"/>
                <w:sz w:val="20"/>
                <w:szCs w:val="20"/>
              </w:rPr>
              <w:t>est Method</w:t>
            </w:r>
            <w:r w:rsidR="005B5FB2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to build</w:t>
            </w:r>
          </w:p>
        </w:tc>
        <w:tc>
          <w:tcPr>
            <w:tcW w:w="1165" w:type="dxa"/>
          </w:tcPr>
          <w:p w14:paraId="3C54CBA0" w14:textId="4DC19769" w:rsidR="00BE5752" w:rsidRPr="00B2010D" w:rsidRDefault="00F53162" w:rsidP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1C148A5A" w14:textId="0DD287FC" w:rsidR="00BE5752" w:rsidRPr="00B2010D" w:rsidRDefault="00F53162" w:rsidP="002258D8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date</w:t>
            </w:r>
          </w:p>
        </w:tc>
        <w:tc>
          <w:tcPr>
            <w:tcW w:w="1580" w:type="dxa"/>
            <w:noWrap/>
            <w:vAlign w:val="center"/>
          </w:tcPr>
          <w:p w14:paraId="5B0C4E46" w14:textId="73A1F43F" w:rsidR="00BE5752" w:rsidRPr="00B2010D" w:rsidRDefault="00BE57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5B5FB2" w:rsidRPr="00B2010D" w:rsidDel="005C061F" w14:paraId="4278292D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66136E60" w14:textId="3B03F80C" w:rsidR="005B5FB2" w:rsidRDefault="005B5FB2" w:rsidP="006A3267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Map out detailed workflow logic for tool</w:t>
            </w:r>
          </w:p>
        </w:tc>
        <w:tc>
          <w:tcPr>
            <w:tcW w:w="1165" w:type="dxa"/>
          </w:tcPr>
          <w:p w14:paraId="127E533C" w14:textId="224FA5C6" w:rsidR="005B5FB2" w:rsidRDefault="005B5FB2" w:rsidP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134BF007" w14:textId="77777777" w:rsidR="005B5FB2" w:rsidRPr="00B2010D" w:rsidRDefault="005B5FB2" w:rsidP="002258D8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6343FE1A" w14:textId="77777777" w:rsidR="005B5FB2" w:rsidRPr="00B2010D" w:rsidRDefault="005B5FB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B12763" w:rsidRPr="00B2010D" w:rsidDel="005C061F" w14:paraId="612AF610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5E4B450B" w14:textId="490799C8" w:rsidR="00B12763" w:rsidRPr="00B2010D" w:rsidRDefault="00BE5752" w:rsidP="006A3267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Award of Business – Project Kickoff</w:t>
            </w:r>
          </w:p>
        </w:tc>
        <w:tc>
          <w:tcPr>
            <w:tcW w:w="1165" w:type="dxa"/>
          </w:tcPr>
          <w:p w14:paraId="08A49329" w14:textId="07616A9E" w:rsidR="00B12763" w:rsidRPr="00B2010D" w:rsidRDefault="00F53162" w:rsidP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2CAE4F68" w14:textId="2331BEFD" w:rsidR="00B12763" w:rsidRPr="00B2010D" w:rsidRDefault="00B12763" w:rsidP="002258D8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36291582" w14:textId="2CA0783E" w:rsidR="00B12763" w:rsidRPr="00B2010D" w:rsidRDefault="00B12763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63386" w:rsidRPr="00B2010D" w:rsidDel="005C061F" w14:paraId="50B7CA28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19B71426" w14:textId="5A9DA14C" w:rsidR="00D63386" w:rsidRPr="00B2010D" w:rsidRDefault="00D63386" w:rsidP="006A3267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>Project Kickoff</w:t>
            </w:r>
            <w:r w:rsidR="00BE5752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at </w:t>
            </w:r>
            <w:r w:rsidR="001D0531">
              <w:rPr>
                <w:rFonts w:asciiTheme="minorHAnsi" w:hAnsiTheme="minorHAnsi" w:cs="Calibri"/>
                <w:color w:val="000000"/>
                <w:sz w:val="20"/>
                <w:szCs w:val="20"/>
              </w:rPr>
              <w:t>Supplier</w:t>
            </w:r>
          </w:p>
        </w:tc>
        <w:tc>
          <w:tcPr>
            <w:tcW w:w="1165" w:type="dxa"/>
          </w:tcPr>
          <w:p w14:paraId="1F8CC0F6" w14:textId="6C41BA39" w:rsidR="00D63386" w:rsidRPr="00B2010D" w:rsidRDefault="00BE5752" w:rsidP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Co-own</w:t>
            </w:r>
          </w:p>
        </w:tc>
        <w:tc>
          <w:tcPr>
            <w:tcW w:w="1397" w:type="dxa"/>
            <w:noWrap/>
            <w:vAlign w:val="center"/>
          </w:tcPr>
          <w:p w14:paraId="75D357F5" w14:textId="1DF59512" w:rsidR="00D63386" w:rsidRPr="00B2010D" w:rsidRDefault="00D63386" w:rsidP="002258D8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47E253DB" w14:textId="4678A8EE" w:rsidR="00D63386" w:rsidRPr="00B2010D" w:rsidRDefault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1D0531" w:rsidRPr="00B2010D" w:rsidDel="005C061F" w14:paraId="1C688F6B" w14:textId="77777777" w:rsidTr="00BE5752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2E3AD352" w14:textId="678D2171" w:rsidR="001D0531" w:rsidRPr="00B2010D" w:rsidRDefault="00F53162" w:rsidP="00BD5E35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Project Requirements </w:t>
            </w:r>
            <w:r w:rsidR="00BD5E35">
              <w:rPr>
                <w:rFonts w:asciiTheme="minorHAnsi" w:hAnsiTheme="minorHAnsi" w:cs="Calibri"/>
                <w:color w:val="000000"/>
                <w:sz w:val="20"/>
                <w:szCs w:val="20"/>
              </w:rPr>
              <w:t>finalized</w:t>
            </w:r>
          </w:p>
        </w:tc>
        <w:tc>
          <w:tcPr>
            <w:tcW w:w="1165" w:type="dxa"/>
          </w:tcPr>
          <w:p w14:paraId="21C9C72F" w14:textId="0121D7EA" w:rsidR="001D0531" w:rsidRPr="00B2010D" w:rsidRDefault="00F53162" w:rsidP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54EB1A1C" w14:textId="38D5F38A" w:rsidR="001D0531" w:rsidRPr="00B2010D" w:rsidDel="005C061F" w:rsidRDefault="001D0531" w:rsidP="00BE57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5A557B50" w14:textId="71648883" w:rsidR="001D0531" w:rsidRPr="00B2010D" w:rsidDel="005C061F" w:rsidRDefault="001D0531" w:rsidP="00BE57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63386" w:rsidRPr="00B2010D" w:rsidDel="005C061F" w14:paraId="45E16646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203F5B84" w14:textId="77777777" w:rsidR="00D63386" w:rsidRPr="00B2010D" w:rsidRDefault="00D63386" w:rsidP="006A3267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>Proto 1</w:t>
            </w:r>
          </w:p>
        </w:tc>
        <w:tc>
          <w:tcPr>
            <w:tcW w:w="1165" w:type="dxa"/>
          </w:tcPr>
          <w:p w14:paraId="39A698AA" w14:textId="77777777" w:rsidR="00D63386" w:rsidRPr="00B2010D" w:rsidRDefault="00D63386" w:rsidP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97" w:type="dxa"/>
            <w:noWrap/>
            <w:vAlign w:val="center"/>
          </w:tcPr>
          <w:p w14:paraId="473B9710" w14:textId="7F508170" w:rsidR="00D63386" w:rsidRPr="00B2010D" w:rsidRDefault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541F0A77" w14:textId="6FBEA1C2" w:rsidR="00D63386" w:rsidRPr="00B2010D" w:rsidRDefault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63386" w:rsidRPr="00B2010D" w:rsidDel="005C061F" w14:paraId="3BC53131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731D6C9C" w14:textId="6B219DB5" w:rsidR="00D63386" w:rsidRPr="00B2010D" w:rsidRDefault="00D63386" w:rsidP="00F5316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Schematic</w:t>
            </w:r>
            <w:r w:rsidR="00F53162">
              <w:rPr>
                <w:rFonts w:asciiTheme="minorHAnsi" w:hAnsiTheme="minorHAnsi" w:cs="Calibri"/>
                <w:color w:val="000000"/>
                <w:sz w:val="20"/>
                <w:szCs w:val="20"/>
              </w:rPr>
              <w:t>/workflow documents</w:t>
            </w:r>
          </w:p>
        </w:tc>
        <w:tc>
          <w:tcPr>
            <w:tcW w:w="1165" w:type="dxa"/>
          </w:tcPr>
          <w:p w14:paraId="4ADC8D10" w14:textId="623FD48D" w:rsidR="00D63386" w:rsidRPr="00B2010D" w:rsidRDefault="00F53162" w:rsidP="00961431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Co-own</w:t>
            </w:r>
          </w:p>
        </w:tc>
        <w:tc>
          <w:tcPr>
            <w:tcW w:w="1397" w:type="dxa"/>
            <w:noWrap/>
            <w:vAlign w:val="center"/>
          </w:tcPr>
          <w:p w14:paraId="0A1C8A57" w14:textId="06BB1B37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03F3D1D3" w14:textId="4E82B087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53162" w:rsidRPr="00B2010D" w:rsidDel="005C061F" w14:paraId="35EF08E7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6CCDFDFE" w14:textId="777BC3BE" w:rsidR="00F53162" w:rsidRPr="00B2010D" w:rsidRDefault="00F53162" w:rsidP="00321B52">
            <w:pPr>
              <w:ind w:left="247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Concept working model</w:t>
            </w:r>
          </w:p>
        </w:tc>
        <w:tc>
          <w:tcPr>
            <w:tcW w:w="1165" w:type="dxa"/>
          </w:tcPr>
          <w:p w14:paraId="3595E6F8" w14:textId="7F5DFFBE" w:rsidR="00F53162" w:rsidRDefault="00321B52" w:rsidP="00961431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52CA8EEF" w14:textId="77777777" w:rsidR="00F53162" w:rsidRPr="00B2010D" w:rsidRDefault="00F53162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3FDA54AB" w14:textId="77777777" w:rsidR="00F53162" w:rsidRPr="00B2010D" w:rsidRDefault="00F53162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63386" w:rsidRPr="00B2010D" w:rsidDel="005C061F" w14:paraId="73A87D65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73E4DE09" w14:textId="73C3FD9B" w:rsidR="00D63386" w:rsidRPr="00B2010D" w:rsidRDefault="00D63386" w:rsidP="00F5316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  <w:r w:rsidR="00F53162">
              <w:rPr>
                <w:rFonts w:asciiTheme="minorHAnsi" w:hAnsiTheme="minorHAnsi" w:cs="Calibri"/>
                <w:color w:val="000000"/>
                <w:sz w:val="20"/>
                <w:szCs w:val="20"/>
              </w:rPr>
              <w:t>T</w:t>
            </w: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>est software release and verification</w:t>
            </w:r>
          </w:p>
        </w:tc>
        <w:tc>
          <w:tcPr>
            <w:tcW w:w="1165" w:type="dxa"/>
          </w:tcPr>
          <w:p w14:paraId="2E26E2DA" w14:textId="5406A71C" w:rsidR="00D63386" w:rsidRPr="00B2010D" w:rsidRDefault="00F0342D" w:rsidP="00961431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24D9881C" w14:textId="5274ED2A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48475584" w14:textId="08C04071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53162" w:rsidRPr="00B2010D" w:rsidDel="005C061F" w14:paraId="44865331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34A13ECE" w14:textId="37CA4AF1" w:rsidR="00F53162" w:rsidRPr="00B2010D" w:rsidRDefault="00321B52" w:rsidP="00321B52">
            <w:pPr>
              <w:ind w:left="247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Verification results review &amp; acceptance</w:t>
            </w:r>
          </w:p>
        </w:tc>
        <w:tc>
          <w:tcPr>
            <w:tcW w:w="1165" w:type="dxa"/>
          </w:tcPr>
          <w:p w14:paraId="28F32952" w14:textId="66A9D39E" w:rsidR="00F53162" w:rsidRDefault="00321B52" w:rsidP="00961431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13850961" w14:textId="77777777" w:rsidR="00F53162" w:rsidRPr="00B2010D" w:rsidRDefault="00F53162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71C598DD" w14:textId="77777777" w:rsidR="00F53162" w:rsidRPr="00B2010D" w:rsidRDefault="00F53162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34C96" w:rsidRPr="00B2010D" w14:paraId="304FC47D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7549126D" w14:textId="1C284CF6" w:rsidR="00C34C96" w:rsidRPr="00B2010D" w:rsidDel="005C061F" w:rsidRDefault="00321B52" w:rsidP="00321B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Engineering Build</w:t>
            </w:r>
            <w:r w:rsidR="00C34C96"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165" w:type="dxa"/>
          </w:tcPr>
          <w:p w14:paraId="0F54C774" w14:textId="2F1AB23A" w:rsidR="00C34C96" w:rsidRPr="00B2010D" w:rsidRDefault="00C34C96" w:rsidP="001144DA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97" w:type="dxa"/>
            <w:noWrap/>
            <w:vAlign w:val="center"/>
          </w:tcPr>
          <w:p w14:paraId="42745753" w14:textId="274D926F" w:rsidR="00C34C96" w:rsidRPr="00B2010D" w:rsidRDefault="00C34C9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0446EF1C" w14:textId="2E9F10A0" w:rsidR="00C34C96" w:rsidRPr="00B2010D" w:rsidRDefault="00C34C9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34C96" w:rsidRPr="00B2010D" w14:paraId="66FB83CA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7F31B58A" w14:textId="3918F553" w:rsidR="00C34C96" w:rsidRPr="00131F23" w:rsidRDefault="00321B52" w:rsidP="00321B52">
            <w:pPr>
              <w:ind w:left="27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</w:t>
            </w:r>
            <w:r w:rsidR="00C34C96" w:rsidRPr="00131F23">
              <w:rPr>
                <w:rFonts w:asciiTheme="minorHAnsi" w:hAnsiTheme="minorHAnsi" w:cs="Calibri"/>
                <w:sz w:val="20"/>
                <w:szCs w:val="20"/>
              </w:rPr>
              <w:t xml:space="preserve">ritical </w:t>
            </w:r>
            <w:r>
              <w:rPr>
                <w:rFonts w:asciiTheme="minorHAnsi" w:hAnsiTheme="minorHAnsi" w:cs="Calibri"/>
                <w:sz w:val="20"/>
                <w:szCs w:val="20"/>
              </w:rPr>
              <w:t xml:space="preserve">operational </w:t>
            </w:r>
            <w:r w:rsidR="00C34C96" w:rsidRPr="00131F23">
              <w:rPr>
                <w:rFonts w:asciiTheme="minorHAnsi" w:hAnsiTheme="minorHAnsi" w:cs="Calibri"/>
                <w:sz w:val="20"/>
                <w:szCs w:val="20"/>
              </w:rPr>
              <w:t>components</w:t>
            </w:r>
            <w:r w:rsidR="00C37DC9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Calibri"/>
                <w:sz w:val="20"/>
                <w:szCs w:val="20"/>
              </w:rPr>
              <w:t>defined</w:t>
            </w:r>
          </w:p>
        </w:tc>
        <w:tc>
          <w:tcPr>
            <w:tcW w:w="1165" w:type="dxa"/>
          </w:tcPr>
          <w:p w14:paraId="310E6FF0" w14:textId="6476B55F" w:rsidR="00C34C96" w:rsidRPr="00131F23" w:rsidRDefault="00321B52" w:rsidP="001144DA">
            <w:pPr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Co-own</w:t>
            </w:r>
          </w:p>
        </w:tc>
        <w:tc>
          <w:tcPr>
            <w:tcW w:w="1397" w:type="dxa"/>
            <w:noWrap/>
            <w:vAlign w:val="center"/>
          </w:tcPr>
          <w:p w14:paraId="11E906F5" w14:textId="5FC3DA64" w:rsidR="00C34C96" w:rsidRPr="00B2010D" w:rsidRDefault="00C34C96" w:rsidP="002258D8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33BCA465" w14:textId="65F76AAA" w:rsidR="00C34C96" w:rsidRPr="00B2010D" w:rsidRDefault="00C34C96" w:rsidP="002258D8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D63386" w:rsidRPr="00B2010D" w:rsidDel="005C061F" w14:paraId="2DB1643F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0BC9D3CA" w14:textId="24EA69CA" w:rsidR="00D63386" w:rsidRPr="00B2010D" w:rsidRDefault="00321B52" w:rsidP="00321B52">
            <w:pPr>
              <w:ind w:left="247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Project </w:t>
            </w:r>
            <w:r w:rsidRPr="00321B52">
              <w:rPr>
                <w:rFonts w:asciiTheme="minorHAnsi" w:hAnsiTheme="minorHAnsi" w:cs="Calibri"/>
                <w:color w:val="000000"/>
                <w:sz w:val="20"/>
                <w:szCs w:val="20"/>
              </w:rPr>
              <w:t>schedule milestones &amp; requirements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defined</w:t>
            </w:r>
          </w:p>
        </w:tc>
        <w:tc>
          <w:tcPr>
            <w:tcW w:w="1165" w:type="dxa"/>
          </w:tcPr>
          <w:p w14:paraId="58CEA939" w14:textId="02FFDCA5" w:rsidR="00D63386" w:rsidRPr="00B2010D" w:rsidRDefault="00321B52" w:rsidP="00D63386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Co-own</w:t>
            </w:r>
          </w:p>
        </w:tc>
        <w:tc>
          <w:tcPr>
            <w:tcW w:w="1397" w:type="dxa"/>
            <w:noWrap/>
            <w:vAlign w:val="center"/>
          </w:tcPr>
          <w:p w14:paraId="0B3EDC6E" w14:textId="070AB002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059B30F2" w14:textId="779E17F9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63386" w:rsidRPr="00B2010D" w:rsidDel="005C061F" w14:paraId="3BB72283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095F7E6F" w14:textId="24132B67" w:rsidR="00D63386" w:rsidRPr="00B2010D" w:rsidRDefault="00D63386" w:rsidP="00321B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  <w:r w:rsidR="00321B52">
              <w:rPr>
                <w:rFonts w:asciiTheme="minorHAnsi" w:hAnsiTheme="minorHAnsi" w:cs="Calibri"/>
                <w:color w:val="000000"/>
                <w:sz w:val="20"/>
                <w:szCs w:val="20"/>
              </w:rPr>
              <w:t>First table index coded</w:t>
            </w:r>
          </w:p>
        </w:tc>
        <w:tc>
          <w:tcPr>
            <w:tcW w:w="1165" w:type="dxa"/>
          </w:tcPr>
          <w:p w14:paraId="2F822EFC" w14:textId="611DFC01" w:rsidR="00D63386" w:rsidRPr="00B2010D" w:rsidRDefault="00321B52" w:rsidP="00961431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3051380A" w14:textId="19FEF719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36DF9DD7" w14:textId="400EFCA4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63386" w:rsidRPr="00B2010D" w:rsidDel="005C061F" w14:paraId="4D0AD860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7BB3DA85" w14:textId="5DA554CB" w:rsidR="00D63386" w:rsidRPr="00B2010D" w:rsidRDefault="00D63386" w:rsidP="00321B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lastRenderedPageBreak/>
              <w:t xml:space="preserve">     </w:t>
            </w:r>
            <w:r w:rsidR="00321B52">
              <w:rPr>
                <w:rFonts w:asciiTheme="minorHAnsi" w:hAnsiTheme="minorHAnsi" w:cs="Calibri"/>
                <w:color w:val="000000"/>
                <w:sz w:val="20"/>
                <w:szCs w:val="20"/>
              </w:rPr>
              <w:t>Secondary index elements coded</w:t>
            </w:r>
          </w:p>
        </w:tc>
        <w:tc>
          <w:tcPr>
            <w:tcW w:w="1165" w:type="dxa"/>
          </w:tcPr>
          <w:p w14:paraId="3DD325D7" w14:textId="27BA3A31" w:rsidR="00D63386" w:rsidRPr="00B2010D" w:rsidRDefault="00475F1F" w:rsidP="00961431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685F76F4" w14:textId="50788E46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31636447" w14:textId="655A338D" w:rsidR="00D63386" w:rsidRPr="00B2010D" w:rsidRDefault="00D63386" w:rsidP="002258D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21B52" w:rsidRPr="00B2010D" w:rsidDel="005C061F" w14:paraId="34628590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341BB9E3" w14:textId="7137D3E3" w:rsidR="00321B52" w:rsidRPr="00B2010D" w:rsidRDefault="00321B52" w:rsidP="00321B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T</w:t>
            </w: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>est software release and verification</w:t>
            </w:r>
          </w:p>
        </w:tc>
        <w:tc>
          <w:tcPr>
            <w:tcW w:w="1165" w:type="dxa"/>
          </w:tcPr>
          <w:p w14:paraId="26B6F93B" w14:textId="08353184" w:rsidR="00321B52" w:rsidRPr="00B2010D" w:rsidRDefault="00321B52" w:rsidP="00321B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54841603" w14:textId="0D3DE79E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6A4D592A" w14:textId="3BF6FC68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21B52" w:rsidRPr="00B2010D" w:rsidDel="005C061F" w14:paraId="494D56D6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42AAAEF8" w14:textId="44902153" w:rsidR="00321B52" w:rsidRPr="00B2010D" w:rsidRDefault="00321B52" w:rsidP="00321B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Verification results review &amp; acceptance</w:t>
            </w:r>
          </w:p>
        </w:tc>
        <w:tc>
          <w:tcPr>
            <w:tcW w:w="1165" w:type="dxa"/>
          </w:tcPr>
          <w:p w14:paraId="290728C7" w14:textId="0FE860F2" w:rsidR="00321B52" w:rsidRPr="00B2010D" w:rsidRDefault="00321B52" w:rsidP="00321B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12B4151D" w14:textId="51740EE8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219AC391" w14:textId="1AEB56F7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21B52" w:rsidRPr="00B2010D" w14:paraId="2043765F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5D39A068" w14:textId="6B5C13D4" w:rsidR="00321B52" w:rsidRPr="00B2010D" w:rsidRDefault="00321B52" w:rsidP="00321B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>D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esign </w:t>
            </w: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>V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alidation build</w:t>
            </w:r>
          </w:p>
        </w:tc>
        <w:tc>
          <w:tcPr>
            <w:tcW w:w="1165" w:type="dxa"/>
          </w:tcPr>
          <w:p w14:paraId="06CB9159" w14:textId="77777777" w:rsidR="00321B52" w:rsidRPr="00B2010D" w:rsidRDefault="00321B52" w:rsidP="00321B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97" w:type="dxa"/>
            <w:noWrap/>
            <w:vAlign w:val="center"/>
          </w:tcPr>
          <w:p w14:paraId="4A93B575" w14:textId="2AE5F397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1FA53734" w14:textId="58ED83CB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21B52" w:rsidRPr="00B2010D" w14:paraId="54DDE4C5" w14:textId="77777777" w:rsidTr="002258D8">
        <w:trPr>
          <w:trHeight w:val="309"/>
          <w:jc w:val="center"/>
        </w:trPr>
        <w:tc>
          <w:tcPr>
            <w:tcW w:w="5397" w:type="dxa"/>
            <w:noWrap/>
            <w:vAlign w:val="center"/>
          </w:tcPr>
          <w:p w14:paraId="5720E1FE" w14:textId="0D60F19E" w:rsidR="00321B52" w:rsidRPr="00B2010D" w:rsidRDefault="00321B52" w:rsidP="00321B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Usability defined and refined</w:t>
            </w:r>
          </w:p>
        </w:tc>
        <w:tc>
          <w:tcPr>
            <w:tcW w:w="1165" w:type="dxa"/>
          </w:tcPr>
          <w:p w14:paraId="238AB20E" w14:textId="4A55CEDB" w:rsidR="00321B52" w:rsidRPr="00B2010D" w:rsidRDefault="00321B52" w:rsidP="00321B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Co-Own</w:t>
            </w:r>
          </w:p>
        </w:tc>
        <w:tc>
          <w:tcPr>
            <w:tcW w:w="1397" w:type="dxa"/>
            <w:noWrap/>
            <w:vAlign w:val="center"/>
          </w:tcPr>
          <w:p w14:paraId="1ADD8254" w14:textId="78847914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3EDD8FAE" w14:textId="52BEB076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321B52" w:rsidRPr="00B2010D" w14:paraId="464E644C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5F9E3C3F" w14:textId="70170B43" w:rsidR="00321B52" w:rsidRPr="00B2010D" w:rsidRDefault="00DB5A4C" w:rsidP="00DB5A4C">
            <w:pPr>
              <w:ind w:left="247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User interface refined</w:t>
            </w:r>
          </w:p>
        </w:tc>
        <w:tc>
          <w:tcPr>
            <w:tcW w:w="1165" w:type="dxa"/>
          </w:tcPr>
          <w:p w14:paraId="547A1F31" w14:textId="3F17F5C3" w:rsidR="00321B52" w:rsidRPr="00B2010D" w:rsidRDefault="00DB5A4C" w:rsidP="00321B52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6C0B80A0" w14:textId="02600585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10527490" w14:textId="0D25E8C8" w:rsidR="00321B52" w:rsidRPr="00B2010D" w:rsidRDefault="00321B52" w:rsidP="00321B5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5A4C" w:rsidRPr="00B2010D" w14:paraId="5077F471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486A82FD" w14:textId="0CBCCABF" w:rsidR="00DB5A4C" w:rsidRPr="00B2010D" w:rsidRDefault="00DB5A4C" w:rsidP="00DB5A4C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T</w:t>
            </w: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>est software release and verification</w:t>
            </w:r>
          </w:p>
        </w:tc>
        <w:tc>
          <w:tcPr>
            <w:tcW w:w="1165" w:type="dxa"/>
          </w:tcPr>
          <w:p w14:paraId="392FF369" w14:textId="41BAC51F" w:rsidR="00DB5A4C" w:rsidRPr="00B2010D" w:rsidRDefault="00DB5A4C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7F99D244" w14:textId="49964C34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4B2473B6" w14:textId="38C07005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5A4C" w:rsidRPr="00B2010D" w14:paraId="0165BCFC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24E97F66" w14:textId="352917E5" w:rsidR="00DB5A4C" w:rsidRPr="00B2010D" w:rsidRDefault="00DB5A4C" w:rsidP="00DB5A4C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B2010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Verification results review &amp; acceptance</w:t>
            </w:r>
          </w:p>
        </w:tc>
        <w:tc>
          <w:tcPr>
            <w:tcW w:w="1165" w:type="dxa"/>
          </w:tcPr>
          <w:p w14:paraId="2CC9388F" w14:textId="048679AC" w:rsidR="00DB5A4C" w:rsidRPr="00B2010D" w:rsidRDefault="00DB5A4C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3E8B8AE2" w14:textId="7659F25B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0A5BDE24" w14:textId="25F65650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5A4C" w:rsidRPr="00B2010D" w14:paraId="6602E5EB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47DEA237" w14:textId="41166328" w:rsidR="00DB5A4C" w:rsidRPr="00B2010D" w:rsidRDefault="00DB5A4C" w:rsidP="00DB5A4C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Production Release</w:t>
            </w:r>
          </w:p>
        </w:tc>
        <w:tc>
          <w:tcPr>
            <w:tcW w:w="1165" w:type="dxa"/>
          </w:tcPr>
          <w:p w14:paraId="4301F245" w14:textId="3E75C3C4" w:rsidR="00DB5A4C" w:rsidRPr="00B2010D" w:rsidRDefault="00DB5A4C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397" w:type="dxa"/>
            <w:noWrap/>
            <w:vAlign w:val="center"/>
          </w:tcPr>
          <w:p w14:paraId="3CB8162F" w14:textId="3CE1D359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7D37F019" w14:textId="12E6D764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5A4C" w:rsidRPr="00B2010D" w14:paraId="4D3AF63B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66EAC7F8" w14:textId="4A0636ED" w:rsidR="00DB5A4C" w:rsidRDefault="00DB5A4C" w:rsidP="00DB5A4C">
            <w:pPr>
              <w:ind w:left="247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Final version tested by </w:t>
            </w:r>
            <w:r w:rsidRPr="00DB5A4C">
              <w:rPr>
                <w:rFonts w:asciiTheme="minorHAnsi" w:hAnsiTheme="minorHAnsi" w:cs="Calibri"/>
                <w:color w:val="000000"/>
                <w:sz w:val="20"/>
                <w:szCs w:val="20"/>
              </w:rPr>
              <w:t>ISTA Test Planner Workgroup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and approved</w:t>
            </w:r>
          </w:p>
        </w:tc>
        <w:tc>
          <w:tcPr>
            <w:tcW w:w="1165" w:type="dxa"/>
          </w:tcPr>
          <w:p w14:paraId="5806639D" w14:textId="07A46D6A" w:rsidR="00DB5A4C" w:rsidRPr="00B2010D" w:rsidRDefault="00DB5A4C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082854CE" w14:textId="77777777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0E4A235A" w14:textId="77777777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5A4C" w:rsidRPr="00B2010D" w14:paraId="209AE0B8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42DAD0EF" w14:textId="21718629" w:rsidR="00DB5A4C" w:rsidRDefault="00DB5A4C" w:rsidP="00DB5A4C">
            <w:pPr>
              <w:ind w:left="247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Final version tested by select </w:t>
            </w:r>
            <w:r w:rsidRPr="00DB5A4C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ISTA 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round robin group and approved </w:t>
            </w:r>
          </w:p>
        </w:tc>
        <w:tc>
          <w:tcPr>
            <w:tcW w:w="1165" w:type="dxa"/>
          </w:tcPr>
          <w:p w14:paraId="5F8E3A96" w14:textId="07F8B3FF" w:rsidR="00DB5A4C" w:rsidRPr="00B2010D" w:rsidRDefault="00775783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ISTA</w:t>
            </w:r>
          </w:p>
        </w:tc>
        <w:tc>
          <w:tcPr>
            <w:tcW w:w="1397" w:type="dxa"/>
            <w:noWrap/>
            <w:vAlign w:val="center"/>
          </w:tcPr>
          <w:p w14:paraId="6E6A7D8E" w14:textId="77777777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065FB477" w14:textId="77777777" w:rsidR="00DB5A4C" w:rsidRPr="00B2010D" w:rsidRDefault="00DB5A4C" w:rsidP="00DB5A4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5A4C" w:rsidRPr="00B2010D" w14:paraId="55BE1B05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183B4582" w14:textId="668D0AAA" w:rsidR="00DB5A4C" w:rsidRPr="00B2010D" w:rsidRDefault="00775783" w:rsidP="00775783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Final version released for web/MS Windows</w:t>
            </w:r>
          </w:p>
        </w:tc>
        <w:tc>
          <w:tcPr>
            <w:tcW w:w="1165" w:type="dxa"/>
          </w:tcPr>
          <w:p w14:paraId="34E65D9A" w14:textId="4EA7A1CD" w:rsidR="00DB5A4C" w:rsidRPr="00B2010D" w:rsidRDefault="00775783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04A19A77" w14:textId="795858F1" w:rsidR="00DB5A4C" w:rsidRPr="00B2010D" w:rsidRDefault="00DB5A4C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46AF7F94" w14:textId="6B1E02A5" w:rsidR="00DB5A4C" w:rsidRPr="00B2010D" w:rsidRDefault="00DB5A4C" w:rsidP="00DB5A4C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775783" w:rsidRPr="00B2010D" w14:paraId="08408C04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39249DFA" w14:textId="7E3BBF7F" w:rsidR="00775783" w:rsidRDefault="00775783" w:rsidP="00775783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Final app version released for Android</w:t>
            </w:r>
          </w:p>
        </w:tc>
        <w:tc>
          <w:tcPr>
            <w:tcW w:w="1165" w:type="dxa"/>
          </w:tcPr>
          <w:p w14:paraId="4CCD44FB" w14:textId="06315C85" w:rsidR="00775783" w:rsidRPr="00B2010D" w:rsidRDefault="00775783" w:rsidP="00775783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A52DB8"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79DC1DC2" w14:textId="77777777" w:rsidR="00775783" w:rsidRPr="00B2010D" w:rsidRDefault="00775783" w:rsidP="00775783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0C6E8DBF" w14:textId="77777777" w:rsidR="00775783" w:rsidRPr="00B2010D" w:rsidRDefault="00775783" w:rsidP="00775783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  <w:tr w:rsidR="00775783" w:rsidRPr="00B2010D" w14:paraId="7E70F659" w14:textId="77777777" w:rsidTr="002258D8">
        <w:trPr>
          <w:trHeight w:val="272"/>
          <w:jc w:val="center"/>
        </w:trPr>
        <w:tc>
          <w:tcPr>
            <w:tcW w:w="5397" w:type="dxa"/>
            <w:noWrap/>
            <w:vAlign w:val="center"/>
          </w:tcPr>
          <w:p w14:paraId="25DC0229" w14:textId="63D1AF37" w:rsidR="00775783" w:rsidRDefault="00775783" w:rsidP="00775783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Final app version released for Apple IOS</w:t>
            </w:r>
          </w:p>
        </w:tc>
        <w:tc>
          <w:tcPr>
            <w:tcW w:w="1165" w:type="dxa"/>
          </w:tcPr>
          <w:p w14:paraId="044B94EC" w14:textId="2EB70E05" w:rsidR="00775783" w:rsidRPr="00B2010D" w:rsidRDefault="00775783" w:rsidP="00775783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A52DB8">
              <w:rPr>
                <w:rFonts w:asciiTheme="minorHAnsi" w:hAnsiTheme="minorHAnsi" w:cs="Calibri"/>
                <w:sz w:val="20"/>
                <w:szCs w:val="20"/>
              </w:rPr>
              <w:t>Supplier</w:t>
            </w:r>
          </w:p>
        </w:tc>
        <w:tc>
          <w:tcPr>
            <w:tcW w:w="1397" w:type="dxa"/>
            <w:noWrap/>
            <w:vAlign w:val="center"/>
          </w:tcPr>
          <w:p w14:paraId="629CD3C9" w14:textId="77777777" w:rsidR="00775783" w:rsidRPr="00B2010D" w:rsidRDefault="00775783" w:rsidP="00775783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580" w:type="dxa"/>
            <w:noWrap/>
            <w:vAlign w:val="center"/>
          </w:tcPr>
          <w:p w14:paraId="3575ACBF" w14:textId="77777777" w:rsidR="00775783" w:rsidRPr="00B2010D" w:rsidRDefault="00775783" w:rsidP="00775783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</w:p>
        </w:tc>
      </w:tr>
    </w:tbl>
    <w:p w14:paraId="791F68E1" w14:textId="77777777" w:rsidR="0026375A" w:rsidRPr="00361943" w:rsidRDefault="0026375A" w:rsidP="0026375A">
      <w:pPr>
        <w:pStyle w:val="BodyTextIndent"/>
        <w:ind w:left="0"/>
        <w:jc w:val="both"/>
        <w:rPr>
          <w:rFonts w:asciiTheme="minorHAnsi" w:hAnsiTheme="minorHAnsi" w:cs="Calibri"/>
          <w:sz w:val="20"/>
          <w:szCs w:val="20"/>
        </w:rPr>
      </w:pPr>
    </w:p>
    <w:p w14:paraId="45076651" w14:textId="75E4FAD3" w:rsidR="00CA28EA" w:rsidRPr="00131F23" w:rsidRDefault="00775783" w:rsidP="00CA28EA">
      <w:pPr>
        <w:pStyle w:val="BodyTextIndent"/>
        <w:ind w:left="0"/>
        <w:jc w:val="both"/>
        <w:rPr>
          <w:rFonts w:asciiTheme="minorHAnsi" w:eastAsia="SimSun" w:hAnsiTheme="minorHAnsi" w:cstheme="minorHAnsi"/>
          <w:sz w:val="20"/>
          <w:szCs w:val="20"/>
          <w:lang w:eastAsia="zh-CN"/>
        </w:rPr>
      </w:pPr>
      <w:r>
        <w:rPr>
          <w:rFonts w:asciiTheme="minorHAnsi" w:eastAsia="SimSun" w:hAnsiTheme="minorHAnsi" w:cstheme="minorHAnsi"/>
          <w:sz w:val="20"/>
          <w:szCs w:val="20"/>
          <w:lang w:eastAsia="zh-CN"/>
        </w:rPr>
        <w:t>ISTA Test Planner Workgroup</w:t>
      </w:r>
      <w:r w:rsidR="006A3964" w:rsidRPr="00131F23">
        <w:rPr>
          <w:rFonts w:asciiTheme="minorHAnsi" w:eastAsia="SimSun" w:hAnsiTheme="minorHAnsi" w:cstheme="minorHAnsi"/>
          <w:sz w:val="20"/>
          <w:szCs w:val="20"/>
          <w:lang w:eastAsia="zh-CN"/>
        </w:rPr>
        <w:t xml:space="preserve"> and the </w:t>
      </w:r>
      <w:r w:rsidR="00475F1F">
        <w:rPr>
          <w:rFonts w:asciiTheme="minorHAnsi" w:eastAsia="SimSun" w:hAnsiTheme="minorHAnsi" w:cstheme="minorHAnsi"/>
          <w:sz w:val="20"/>
          <w:szCs w:val="20"/>
          <w:lang w:eastAsia="zh-CN"/>
        </w:rPr>
        <w:t>Supplier</w:t>
      </w:r>
      <w:r w:rsidR="006A3964" w:rsidRPr="00131F23">
        <w:rPr>
          <w:rFonts w:asciiTheme="minorHAnsi" w:eastAsia="SimSun" w:hAnsiTheme="minorHAnsi" w:cstheme="minorHAnsi"/>
          <w:sz w:val="20"/>
          <w:szCs w:val="20"/>
          <w:lang w:eastAsia="zh-CN"/>
        </w:rPr>
        <w:t xml:space="preserve"> will hold regular design reviews prior to project milestones and release dates to ensure that </w:t>
      </w:r>
      <w:r w:rsidR="00427E3B" w:rsidRPr="00131F23">
        <w:rPr>
          <w:rFonts w:asciiTheme="minorHAnsi" w:eastAsia="SimSun" w:hAnsiTheme="minorHAnsi" w:cstheme="minorHAnsi"/>
          <w:sz w:val="20"/>
          <w:szCs w:val="20"/>
          <w:lang w:eastAsia="zh-CN"/>
        </w:rPr>
        <w:t xml:space="preserve">all design and testing requirements are met per </w:t>
      </w:r>
      <w:r>
        <w:rPr>
          <w:rFonts w:asciiTheme="minorHAnsi" w:eastAsia="SimSun" w:hAnsiTheme="minorHAnsi" w:cstheme="minorHAnsi"/>
          <w:sz w:val="20"/>
          <w:szCs w:val="20"/>
          <w:lang w:eastAsia="zh-CN"/>
        </w:rPr>
        <w:t>ISTA</w:t>
      </w:r>
      <w:r w:rsidR="00427E3B" w:rsidRPr="00131F23">
        <w:rPr>
          <w:rFonts w:asciiTheme="minorHAnsi" w:eastAsia="SimSun" w:hAnsiTheme="minorHAnsi" w:cstheme="minorHAnsi"/>
          <w:sz w:val="20"/>
          <w:szCs w:val="20"/>
          <w:lang w:eastAsia="zh-CN"/>
        </w:rPr>
        <w:t xml:space="preserve"> specifications</w:t>
      </w:r>
      <w:r w:rsidR="00BF66F7" w:rsidRPr="00131F23">
        <w:rPr>
          <w:rFonts w:asciiTheme="minorHAnsi" w:eastAsia="SimSun" w:hAnsiTheme="minorHAnsi" w:cstheme="minorHAnsi"/>
          <w:sz w:val="20"/>
          <w:szCs w:val="20"/>
          <w:lang w:eastAsia="zh-CN"/>
        </w:rPr>
        <w:t>. Design and testing reviews will include comprehensive data to evaluate any issues from the prior build, projects, or other sources</w:t>
      </w:r>
      <w:r w:rsidR="00784E19" w:rsidRPr="00131F23">
        <w:rPr>
          <w:rFonts w:asciiTheme="minorHAnsi" w:eastAsia="SimSun" w:hAnsiTheme="minorHAnsi" w:cstheme="minorHAnsi"/>
          <w:sz w:val="20"/>
          <w:szCs w:val="20"/>
          <w:lang w:eastAsia="zh-CN"/>
        </w:rPr>
        <w:t>, so that these can be corrected in the subsequent builds/milestones.</w:t>
      </w:r>
      <w:r w:rsidR="00A02BA6" w:rsidRPr="00131F23">
        <w:rPr>
          <w:rFonts w:asciiTheme="minorHAnsi" w:eastAsia="SimSun" w:hAnsiTheme="minorHAnsi" w:cstheme="minorHAnsi"/>
          <w:sz w:val="20"/>
          <w:szCs w:val="20"/>
          <w:lang w:eastAsia="zh-CN"/>
        </w:rPr>
        <w:t xml:space="preserve"> </w:t>
      </w:r>
    </w:p>
    <w:p w14:paraId="47ECFE87" w14:textId="77777777" w:rsidR="00402A12" w:rsidRPr="00361943" w:rsidRDefault="00402A12" w:rsidP="00BA1B7D">
      <w:pPr>
        <w:tabs>
          <w:tab w:val="left" w:pos="8347"/>
        </w:tabs>
        <w:rPr>
          <w:rFonts w:asciiTheme="minorHAnsi" w:hAnsiTheme="minorHAnsi" w:cstheme="minorHAnsi"/>
        </w:rPr>
      </w:pPr>
    </w:p>
    <w:p w14:paraId="0760AD32" w14:textId="77777777" w:rsidR="00961431" w:rsidRPr="00361943" w:rsidRDefault="00961431" w:rsidP="0036205D">
      <w:pPr>
        <w:tabs>
          <w:tab w:val="left" w:pos="8347"/>
        </w:tabs>
        <w:jc w:val="center"/>
        <w:rPr>
          <w:rFonts w:asciiTheme="minorHAnsi" w:hAnsiTheme="minorHAnsi" w:cstheme="minorHAnsi"/>
        </w:rPr>
      </w:pPr>
    </w:p>
    <w:p w14:paraId="22E0FCA1" w14:textId="77777777" w:rsidR="00D63386" w:rsidRPr="00D63386" w:rsidRDefault="00CA28EA" w:rsidP="006549DD">
      <w:pPr>
        <w:pStyle w:val="ListParagraph"/>
        <w:numPr>
          <w:ilvl w:val="0"/>
          <w:numId w:val="7"/>
        </w:numPr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KEY CONTACTS</w:t>
      </w:r>
    </w:p>
    <w:p w14:paraId="2C487F6F" w14:textId="77777777" w:rsidR="00402A12" w:rsidRPr="00361943" w:rsidRDefault="00402A12" w:rsidP="0003070C">
      <w:pPr>
        <w:rPr>
          <w:rFonts w:asciiTheme="minorHAnsi" w:hAnsiTheme="minorHAnsi" w:cstheme="minorHAnsi"/>
          <w:b/>
          <w:color w:val="000000"/>
        </w:rPr>
      </w:pPr>
      <w:r w:rsidRPr="00361943">
        <w:rPr>
          <w:rFonts w:asciiTheme="minorHAnsi" w:hAnsiTheme="minorHAnsi" w:cstheme="minorHAnsi"/>
          <w:color w:val="000000"/>
        </w:rPr>
        <w:t>The parties hereby appoint the following individual(s) as the Project managers to act as the specified party’s primary point of contact for purposes of this Development Plan and the Project:</w:t>
      </w:r>
    </w:p>
    <w:tbl>
      <w:tblPr>
        <w:tblpPr w:leftFromText="180" w:rightFromText="180" w:vertAnchor="text" w:horzAnchor="margin" w:tblpX="108" w:tblpY="260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5"/>
        <w:gridCol w:w="4680"/>
      </w:tblGrid>
      <w:tr w:rsidR="00775783" w:rsidRPr="00361943" w14:paraId="0855D0BE" w14:textId="77777777" w:rsidTr="00775783">
        <w:tc>
          <w:tcPr>
            <w:tcW w:w="4045" w:type="dxa"/>
            <w:shd w:val="clear" w:color="auto" w:fill="262626" w:themeFill="text1" w:themeFillTint="D9"/>
          </w:tcPr>
          <w:p w14:paraId="744DA215" w14:textId="0EC2EB19" w:rsidR="00775783" w:rsidRPr="00961431" w:rsidRDefault="00775783" w:rsidP="004227F1">
            <w:pPr>
              <w:widowControl w:val="0"/>
              <w:jc w:val="center"/>
              <w:rPr>
                <w:rFonts w:asciiTheme="minorHAnsi" w:hAnsiTheme="minorHAnsi" w:cs="Calibri"/>
                <w:b/>
                <w:color w:val="FFFFFF" w:themeColor="background1"/>
              </w:rPr>
            </w:pPr>
            <w:r>
              <w:rPr>
                <w:rFonts w:asciiTheme="minorHAnsi" w:hAnsiTheme="minorHAnsi" w:cs="Calibri"/>
                <w:b/>
                <w:color w:val="FFFFFF" w:themeColor="background1"/>
              </w:rPr>
              <w:t>Supplier</w:t>
            </w:r>
            <w:r w:rsidRPr="00961431">
              <w:rPr>
                <w:rFonts w:asciiTheme="minorHAnsi" w:hAnsiTheme="minorHAnsi" w:cs="Calibri"/>
                <w:b/>
                <w:color w:val="FFFFFF" w:themeColor="background1"/>
              </w:rPr>
              <w:t xml:space="preserve">  </w:t>
            </w:r>
          </w:p>
          <w:p w14:paraId="614FFAE2" w14:textId="77777777" w:rsidR="00775783" w:rsidRPr="00961431" w:rsidRDefault="00775783" w:rsidP="004227F1">
            <w:pPr>
              <w:widowControl w:val="0"/>
              <w:jc w:val="center"/>
              <w:rPr>
                <w:rFonts w:asciiTheme="minorHAnsi" w:hAnsiTheme="minorHAnsi" w:cs="Calibri"/>
                <w:b/>
                <w:color w:val="FFFFFF" w:themeColor="background1"/>
              </w:rPr>
            </w:pPr>
            <w:r w:rsidRPr="00961431">
              <w:rPr>
                <w:rFonts w:asciiTheme="minorHAnsi" w:hAnsiTheme="minorHAnsi" w:cs="Calibri"/>
                <w:b/>
                <w:color w:val="FFFFFF" w:themeColor="background1"/>
              </w:rPr>
              <w:t>Primary Contact</w:t>
            </w:r>
          </w:p>
        </w:tc>
        <w:tc>
          <w:tcPr>
            <w:tcW w:w="4680" w:type="dxa"/>
            <w:shd w:val="clear" w:color="auto" w:fill="262626" w:themeFill="text1" w:themeFillTint="D9"/>
          </w:tcPr>
          <w:p w14:paraId="5458A8A9" w14:textId="5F600CDC" w:rsidR="00775783" w:rsidRPr="00961431" w:rsidRDefault="00775783" w:rsidP="004227F1">
            <w:pPr>
              <w:widowControl w:val="0"/>
              <w:jc w:val="center"/>
              <w:rPr>
                <w:rFonts w:asciiTheme="minorHAnsi" w:hAnsiTheme="minorHAnsi" w:cs="Calibri"/>
                <w:b/>
                <w:color w:val="FFFFFF" w:themeColor="background1"/>
              </w:rPr>
            </w:pPr>
            <w:r>
              <w:rPr>
                <w:rFonts w:asciiTheme="minorHAnsi" w:hAnsiTheme="minorHAnsi" w:cs="Calibri"/>
                <w:b/>
                <w:color w:val="FFFFFF" w:themeColor="background1"/>
              </w:rPr>
              <w:t>ISTA</w:t>
            </w:r>
            <w:r w:rsidRPr="00961431">
              <w:rPr>
                <w:rFonts w:asciiTheme="minorHAnsi" w:hAnsiTheme="minorHAnsi" w:cs="Calibri"/>
                <w:b/>
                <w:color w:val="FFFFFF" w:themeColor="background1"/>
              </w:rPr>
              <w:t xml:space="preserve"> Operations</w:t>
            </w:r>
          </w:p>
          <w:p w14:paraId="684B3F32" w14:textId="77777777" w:rsidR="00775783" w:rsidRPr="00961431" w:rsidRDefault="00775783" w:rsidP="004227F1">
            <w:pPr>
              <w:widowControl w:val="0"/>
              <w:jc w:val="center"/>
              <w:rPr>
                <w:rFonts w:asciiTheme="minorHAnsi" w:hAnsiTheme="minorHAnsi" w:cs="Calibri"/>
                <w:b/>
                <w:color w:val="FFFFFF" w:themeColor="background1"/>
              </w:rPr>
            </w:pPr>
            <w:r w:rsidRPr="00961431">
              <w:rPr>
                <w:rFonts w:asciiTheme="minorHAnsi" w:hAnsiTheme="minorHAnsi" w:cs="Calibri"/>
                <w:b/>
                <w:color w:val="FFFFFF" w:themeColor="background1"/>
              </w:rPr>
              <w:t>Primary Contact</w:t>
            </w:r>
          </w:p>
        </w:tc>
      </w:tr>
      <w:tr w:rsidR="00775783" w:rsidRPr="00361943" w14:paraId="59FA364D" w14:textId="77777777" w:rsidTr="00775783">
        <w:tc>
          <w:tcPr>
            <w:tcW w:w="4045" w:type="dxa"/>
          </w:tcPr>
          <w:p w14:paraId="5F35CCD5" w14:textId="77777777" w:rsidR="00775783" w:rsidRPr="00361943" w:rsidRDefault="00775783" w:rsidP="006C467A">
            <w:pPr>
              <w:widowControl w:val="0"/>
              <w:rPr>
                <w:rFonts w:asciiTheme="minorHAnsi" w:hAnsiTheme="minorHAnsi" w:cs="Calibri"/>
                <w:b/>
                <w:color w:val="000000"/>
              </w:rPr>
            </w:pPr>
            <w:r w:rsidRPr="00361943">
              <w:rPr>
                <w:rFonts w:asciiTheme="minorHAnsi" w:hAnsiTheme="minorHAnsi" w:cs="Calibri"/>
                <w:color w:val="000000"/>
              </w:rPr>
              <w:t xml:space="preserve">Name: </w:t>
            </w:r>
            <w:r>
              <w:rPr>
                <w:rFonts w:asciiTheme="minorHAnsi" w:hAnsiTheme="minorHAnsi" w:cs="Calibri"/>
              </w:rPr>
              <w:t xml:space="preserve">   </w:t>
            </w:r>
          </w:p>
        </w:tc>
        <w:tc>
          <w:tcPr>
            <w:tcW w:w="4680" w:type="dxa"/>
          </w:tcPr>
          <w:p w14:paraId="2DFFEFFB" w14:textId="3C3CFE60" w:rsidR="00775783" w:rsidRPr="00361943" w:rsidRDefault="00775783" w:rsidP="00775783">
            <w:pPr>
              <w:widowControl w:val="0"/>
              <w:rPr>
                <w:rFonts w:asciiTheme="minorHAnsi" w:hAnsiTheme="minorHAnsi" w:cs="Calibri"/>
                <w:b/>
              </w:rPr>
            </w:pPr>
            <w:r w:rsidRPr="00361943">
              <w:rPr>
                <w:rFonts w:asciiTheme="minorHAnsi" w:hAnsiTheme="minorHAnsi" w:cs="Calibri"/>
              </w:rPr>
              <w:t xml:space="preserve">Name:  </w:t>
            </w:r>
            <w:r>
              <w:rPr>
                <w:rFonts w:asciiTheme="minorHAnsi" w:hAnsiTheme="minorHAnsi" w:cs="Calibri"/>
              </w:rPr>
              <w:t xml:space="preserve">     </w:t>
            </w:r>
          </w:p>
        </w:tc>
      </w:tr>
      <w:tr w:rsidR="00775783" w:rsidRPr="00361943" w14:paraId="69DD6524" w14:textId="77777777" w:rsidTr="00775783">
        <w:tc>
          <w:tcPr>
            <w:tcW w:w="4045" w:type="dxa"/>
          </w:tcPr>
          <w:p w14:paraId="6F0219A3" w14:textId="77777777" w:rsidR="00775783" w:rsidRPr="00361943" w:rsidRDefault="00775783" w:rsidP="006C467A">
            <w:pPr>
              <w:widowControl w:val="0"/>
              <w:rPr>
                <w:rFonts w:asciiTheme="minorHAnsi" w:hAnsiTheme="minorHAnsi" w:cs="Calibri"/>
                <w:b/>
                <w:color w:val="000000"/>
              </w:rPr>
            </w:pPr>
            <w:r w:rsidRPr="00361943">
              <w:rPr>
                <w:rFonts w:asciiTheme="minorHAnsi" w:hAnsiTheme="minorHAnsi" w:cs="Calibri"/>
                <w:color w:val="000000"/>
              </w:rPr>
              <w:t xml:space="preserve">Title: </w:t>
            </w:r>
            <w:r>
              <w:rPr>
                <w:rFonts w:asciiTheme="minorHAnsi" w:hAnsiTheme="minorHAnsi" w:cs="Calibri"/>
              </w:rPr>
              <w:t xml:space="preserve">   </w:t>
            </w:r>
          </w:p>
        </w:tc>
        <w:tc>
          <w:tcPr>
            <w:tcW w:w="4680" w:type="dxa"/>
          </w:tcPr>
          <w:p w14:paraId="3E9E711C" w14:textId="51679A4B" w:rsidR="00775783" w:rsidRPr="00361943" w:rsidRDefault="00775783" w:rsidP="00775783">
            <w:pPr>
              <w:widowControl w:val="0"/>
              <w:rPr>
                <w:rFonts w:asciiTheme="minorHAnsi" w:hAnsiTheme="minorHAnsi" w:cs="Calibri"/>
                <w:b/>
              </w:rPr>
            </w:pPr>
            <w:r w:rsidRPr="00361943">
              <w:rPr>
                <w:rFonts w:asciiTheme="minorHAnsi" w:hAnsiTheme="minorHAnsi" w:cs="Calibri"/>
              </w:rPr>
              <w:t xml:space="preserve">Title: </w:t>
            </w:r>
            <w:r>
              <w:rPr>
                <w:rFonts w:asciiTheme="minorHAnsi" w:hAnsiTheme="minorHAnsi" w:cs="Calibri"/>
              </w:rPr>
              <w:t xml:space="preserve">   </w:t>
            </w:r>
          </w:p>
        </w:tc>
      </w:tr>
      <w:tr w:rsidR="00775783" w:rsidRPr="00361943" w14:paraId="4177091A" w14:textId="77777777" w:rsidTr="00775783">
        <w:trPr>
          <w:trHeight w:val="134"/>
        </w:trPr>
        <w:tc>
          <w:tcPr>
            <w:tcW w:w="4045" w:type="dxa"/>
          </w:tcPr>
          <w:p w14:paraId="6D7E00D9" w14:textId="77777777" w:rsidR="00775783" w:rsidRPr="00361943" w:rsidRDefault="00775783" w:rsidP="006C467A">
            <w:pPr>
              <w:widowControl w:val="0"/>
              <w:rPr>
                <w:rFonts w:asciiTheme="minorHAnsi" w:hAnsiTheme="minorHAnsi" w:cs="Calibri"/>
                <w:color w:val="000000"/>
              </w:rPr>
            </w:pPr>
            <w:r w:rsidRPr="00361943">
              <w:rPr>
                <w:rFonts w:asciiTheme="minorHAnsi" w:hAnsiTheme="minorHAnsi" w:cs="Calibri"/>
                <w:color w:val="000000"/>
              </w:rPr>
              <w:t xml:space="preserve">Office: </w:t>
            </w:r>
            <w:r>
              <w:rPr>
                <w:rFonts w:asciiTheme="minorHAnsi" w:hAnsiTheme="minorHAnsi" w:cs="Calibri"/>
              </w:rPr>
              <w:t xml:space="preserve">   </w:t>
            </w:r>
          </w:p>
          <w:p w14:paraId="15F37ED1" w14:textId="77777777" w:rsidR="00775783" w:rsidRPr="00361943" w:rsidRDefault="00775783" w:rsidP="006C467A">
            <w:pPr>
              <w:widowControl w:val="0"/>
              <w:rPr>
                <w:rFonts w:asciiTheme="minorHAnsi" w:hAnsiTheme="minorHAnsi" w:cs="Calibri"/>
                <w:b/>
                <w:color w:val="000000"/>
              </w:rPr>
            </w:pPr>
            <w:r w:rsidRPr="00361943">
              <w:rPr>
                <w:rFonts w:asciiTheme="minorHAnsi" w:hAnsiTheme="minorHAnsi" w:cs="Calibri"/>
                <w:color w:val="000000"/>
              </w:rPr>
              <w:t xml:space="preserve">Mobile: </w:t>
            </w:r>
            <w:r>
              <w:rPr>
                <w:rFonts w:asciiTheme="minorHAnsi" w:hAnsiTheme="minorHAnsi" w:cs="Calibri"/>
              </w:rPr>
              <w:t xml:space="preserve">   </w:t>
            </w:r>
          </w:p>
        </w:tc>
        <w:tc>
          <w:tcPr>
            <w:tcW w:w="4680" w:type="dxa"/>
          </w:tcPr>
          <w:p w14:paraId="3954E6AD" w14:textId="77777777" w:rsidR="00775783" w:rsidRPr="00361943" w:rsidRDefault="00775783" w:rsidP="006C467A">
            <w:pPr>
              <w:widowControl w:val="0"/>
              <w:rPr>
                <w:rFonts w:asciiTheme="minorHAnsi" w:hAnsiTheme="minorHAnsi" w:cs="Calibri"/>
                <w:b/>
              </w:rPr>
            </w:pPr>
            <w:r w:rsidRPr="00361943">
              <w:rPr>
                <w:rFonts w:asciiTheme="minorHAnsi" w:hAnsiTheme="minorHAnsi" w:cs="Calibri"/>
              </w:rPr>
              <w:t xml:space="preserve">Office:  </w:t>
            </w:r>
          </w:p>
          <w:p w14:paraId="09225105" w14:textId="77777777" w:rsidR="00775783" w:rsidRPr="00361943" w:rsidRDefault="00775783" w:rsidP="006C467A">
            <w:pPr>
              <w:widowControl w:val="0"/>
              <w:rPr>
                <w:rFonts w:asciiTheme="minorHAnsi" w:hAnsiTheme="minorHAnsi" w:cs="Calibri"/>
                <w:b/>
                <w:color w:val="000000"/>
              </w:rPr>
            </w:pPr>
            <w:r w:rsidRPr="00361943">
              <w:rPr>
                <w:rFonts w:asciiTheme="minorHAnsi" w:hAnsiTheme="minorHAnsi" w:cs="Calibri"/>
              </w:rPr>
              <w:t>Mobile:</w:t>
            </w:r>
          </w:p>
        </w:tc>
      </w:tr>
      <w:tr w:rsidR="00775783" w:rsidRPr="00361943" w14:paraId="5BE3569C" w14:textId="77777777" w:rsidTr="00775783">
        <w:trPr>
          <w:trHeight w:val="134"/>
        </w:trPr>
        <w:tc>
          <w:tcPr>
            <w:tcW w:w="4045" w:type="dxa"/>
          </w:tcPr>
          <w:p w14:paraId="0EA5094F" w14:textId="77777777" w:rsidR="00775783" w:rsidRPr="00361943" w:rsidRDefault="00775783" w:rsidP="006C467A">
            <w:pPr>
              <w:widowControl w:val="0"/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</w:rPr>
              <w:t>Email:</w:t>
            </w:r>
          </w:p>
        </w:tc>
        <w:tc>
          <w:tcPr>
            <w:tcW w:w="4680" w:type="dxa"/>
          </w:tcPr>
          <w:p w14:paraId="6C62CD86" w14:textId="55440BA5" w:rsidR="00775783" w:rsidRPr="00361943" w:rsidRDefault="00775783" w:rsidP="00775783">
            <w:pPr>
              <w:widowControl w:val="0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Email: </w:t>
            </w:r>
            <w:r>
              <w:t xml:space="preserve"> </w:t>
            </w:r>
            <w:r>
              <w:rPr>
                <w:rFonts w:asciiTheme="minorHAnsi" w:hAnsiTheme="minorHAnsi" w:cs="Calibri"/>
              </w:rPr>
              <w:t xml:space="preserve"> </w:t>
            </w:r>
          </w:p>
        </w:tc>
      </w:tr>
    </w:tbl>
    <w:p w14:paraId="3B7E8B05" w14:textId="77777777" w:rsidR="00402A12" w:rsidRDefault="00402A12" w:rsidP="0078110D">
      <w:pPr>
        <w:widowControl w:val="0"/>
        <w:rPr>
          <w:rFonts w:asciiTheme="minorHAnsi" w:hAnsiTheme="minorHAnsi" w:cstheme="minorHAnsi"/>
          <w:color w:val="000000"/>
        </w:rPr>
      </w:pPr>
    </w:p>
    <w:p w14:paraId="0A81F7B7" w14:textId="77777777" w:rsidR="00775783" w:rsidRDefault="00775783" w:rsidP="00F1279E">
      <w:pPr>
        <w:widowControl w:val="0"/>
        <w:rPr>
          <w:rFonts w:asciiTheme="minorHAnsi" w:hAnsiTheme="minorHAnsi" w:cstheme="minorHAnsi"/>
          <w:color w:val="000000"/>
        </w:rPr>
      </w:pPr>
    </w:p>
    <w:p w14:paraId="12D925A3" w14:textId="54AB2DF4" w:rsidR="00402A12" w:rsidRDefault="00894E86" w:rsidP="003B2E25">
      <w:pPr>
        <w:pStyle w:val="Head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Concept images</w:t>
      </w:r>
      <w:r w:rsidR="00A34826">
        <w:rPr>
          <w:rFonts w:asciiTheme="minorHAnsi" w:hAnsiTheme="minorHAnsi" w:cstheme="minorHAnsi"/>
          <w:b/>
        </w:rPr>
        <w:t xml:space="preserve"> of digital device screen</w:t>
      </w:r>
    </w:p>
    <w:p w14:paraId="0E224B30" w14:textId="77777777" w:rsidR="00A34826" w:rsidRDefault="00A34826" w:rsidP="003B2E25">
      <w:pPr>
        <w:pStyle w:val="Header"/>
        <w:rPr>
          <w:rFonts w:asciiTheme="minorHAnsi" w:hAnsiTheme="minorHAnsi" w:cstheme="minorHAnsi"/>
          <w:b/>
        </w:rPr>
      </w:pPr>
    </w:p>
    <w:p w14:paraId="0E3BEC7C" w14:textId="57DC0411" w:rsidR="00D85964" w:rsidRDefault="00A34826" w:rsidP="003B2E25">
      <w:pPr>
        <w:pStyle w:val="Head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en-US"/>
        </w:rPr>
        <w:lastRenderedPageBreak/>
        <w:drawing>
          <wp:inline distT="0" distB="0" distL="0" distR="0" wp14:anchorId="0E422BD5" wp14:editId="343680FA">
            <wp:extent cx="4815840" cy="401901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0" cy="402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C0B0B" w14:textId="77777777" w:rsidR="00D85964" w:rsidRPr="00361943" w:rsidRDefault="00D85964" w:rsidP="003B2E25">
      <w:pPr>
        <w:pStyle w:val="Header"/>
        <w:rPr>
          <w:rFonts w:asciiTheme="minorHAnsi" w:hAnsiTheme="minorHAnsi" w:cstheme="minorHAnsi"/>
          <w:b/>
        </w:rPr>
      </w:pPr>
    </w:p>
    <w:p w14:paraId="4868878F" w14:textId="41E52096" w:rsidR="008835C9" w:rsidRDefault="00A34826">
      <w:pPr>
        <w:tabs>
          <w:tab w:val="left" w:pos="7906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w:drawing>
          <wp:inline distT="0" distB="0" distL="0" distR="0" wp14:anchorId="5577EBAF" wp14:editId="29EBEDEB">
            <wp:extent cx="4832279" cy="36347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323" cy="3643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8813A0" w14:textId="77777777" w:rsidR="00A34826" w:rsidRDefault="00A34826">
      <w:pPr>
        <w:tabs>
          <w:tab w:val="left" w:pos="7906"/>
        </w:tabs>
        <w:rPr>
          <w:rFonts w:asciiTheme="minorHAnsi" w:hAnsiTheme="minorHAnsi"/>
          <w:sz w:val="22"/>
          <w:szCs w:val="22"/>
        </w:rPr>
      </w:pPr>
    </w:p>
    <w:p w14:paraId="1265B92B" w14:textId="5F35D7C6" w:rsidR="00A34826" w:rsidRDefault="00A34826">
      <w:pPr>
        <w:tabs>
          <w:tab w:val="left" w:pos="7906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w:lastRenderedPageBreak/>
        <w:drawing>
          <wp:inline distT="0" distB="0" distL="0" distR="0" wp14:anchorId="5D6BC66E" wp14:editId="72CDA055">
            <wp:extent cx="4853940" cy="39834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57" cy="398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EBA8F" w14:textId="77777777" w:rsidR="00A34826" w:rsidRDefault="00A34826">
      <w:pPr>
        <w:tabs>
          <w:tab w:val="left" w:pos="7906"/>
        </w:tabs>
        <w:rPr>
          <w:rFonts w:asciiTheme="minorHAnsi" w:hAnsiTheme="minorHAnsi"/>
          <w:sz w:val="22"/>
          <w:szCs w:val="22"/>
        </w:rPr>
      </w:pPr>
    </w:p>
    <w:p w14:paraId="2D862410" w14:textId="77777777" w:rsidR="00A34826" w:rsidRPr="00A64A40" w:rsidRDefault="00A34826">
      <w:pPr>
        <w:tabs>
          <w:tab w:val="left" w:pos="7906"/>
        </w:tabs>
        <w:rPr>
          <w:rFonts w:asciiTheme="minorHAnsi" w:hAnsiTheme="minorHAnsi"/>
          <w:sz w:val="22"/>
          <w:szCs w:val="22"/>
        </w:rPr>
      </w:pPr>
    </w:p>
    <w:sectPr w:rsidR="00A34826" w:rsidRPr="00A64A40" w:rsidSect="005B5FB2">
      <w:headerReference w:type="default" r:id="rId11"/>
      <w:footerReference w:type="default" r:id="rId12"/>
      <w:pgSz w:w="12240" w:h="15840" w:code="1"/>
      <w:pgMar w:top="117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74417" w14:textId="77777777" w:rsidR="00BD0EA4" w:rsidRDefault="00BD0EA4">
      <w:r>
        <w:separator/>
      </w:r>
    </w:p>
  </w:endnote>
  <w:endnote w:type="continuationSeparator" w:id="0">
    <w:p w14:paraId="059281AC" w14:textId="77777777" w:rsidR="00BD0EA4" w:rsidRDefault="00BD0EA4">
      <w:r>
        <w:continuationSeparator/>
      </w:r>
    </w:p>
  </w:endnote>
  <w:endnote w:type="continuationNotice" w:id="1">
    <w:p w14:paraId="745224F6" w14:textId="77777777" w:rsidR="00BD0EA4" w:rsidRDefault="00BD0E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華康中明體">
    <w:altName w:val="MS Mincho"/>
    <w:charset w:val="88"/>
    <w:family w:val="modern"/>
    <w:pitch w:val="fixed"/>
    <w:sig w:usb0="00000001" w:usb1="08080000" w:usb2="00000010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全真中黑體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全真粗黑體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3D220" w14:textId="7059E8DD" w:rsidR="002258D8" w:rsidRPr="00F53162" w:rsidRDefault="002258D8" w:rsidP="00F53162">
    <w:pPr>
      <w:pStyle w:val="Footer"/>
      <w:tabs>
        <w:tab w:val="clear" w:pos="8640"/>
        <w:tab w:val="right" w:pos="9360"/>
      </w:tabs>
      <w:jc w:val="center"/>
      <w:rPr>
        <w:rFonts w:ascii="Calibri" w:hAnsi="Calibri" w:cs="Calibri"/>
        <w:b/>
      </w:rPr>
    </w:pPr>
    <w:r>
      <w:rPr>
        <w:rFonts w:ascii="Calibri" w:hAnsi="Calibri" w:cs="Calibri"/>
      </w:rPr>
      <w:t xml:space="preserve">Project </w:t>
    </w:r>
    <w:r w:rsidR="00F53162" w:rsidRPr="00F53162">
      <w:rPr>
        <w:rFonts w:ascii="Calibri" w:hAnsi="Calibri" w:cs="Calibri"/>
      </w:rPr>
      <w:t>Morpheus</w:t>
    </w:r>
    <w:r>
      <w:rPr>
        <w:rFonts w:ascii="Calibri" w:hAnsi="Calibri" w:cs="Calibri"/>
      </w:rPr>
      <w:t xml:space="preserve"> SOW</w:t>
    </w:r>
    <w:r w:rsidR="005B5FB2">
      <w:rPr>
        <w:rFonts w:ascii="Calibri" w:hAnsi="Calibri" w:cs="Calibri"/>
      </w:rPr>
      <w:t xml:space="preserve"> </w:t>
    </w:r>
    <w:r>
      <w:rPr>
        <w:rFonts w:ascii="Calibri" w:hAnsi="Calibri" w:cs="Calibri"/>
      </w:rPr>
      <w:t>(Statement of Work)</w:t>
    </w:r>
    <w:r w:rsidR="00F53162" w:rsidRPr="00F53162">
      <w:rPr>
        <w:rFonts w:ascii="Calibri" w:hAnsi="Calibri" w:cs="Calibri"/>
      </w:rPr>
      <w:t xml:space="preserve"> </w:t>
    </w:r>
    <w:r w:rsidR="00F53162">
      <w:rPr>
        <w:rFonts w:ascii="Calibri" w:hAnsi="Calibri" w:cs="Calibri"/>
      </w:rPr>
      <w:tab/>
    </w:r>
    <w:r w:rsidR="00F53162" w:rsidRPr="009863B1">
      <w:rPr>
        <w:rFonts w:ascii="Calibri" w:hAnsi="Calibri" w:cs="Calibri"/>
      </w:rPr>
      <w:t xml:space="preserve">Page </w:t>
    </w:r>
    <w:r w:rsidR="00F53162" w:rsidRPr="009863B1">
      <w:rPr>
        <w:rFonts w:ascii="Calibri" w:hAnsi="Calibri" w:cs="Calibri"/>
        <w:b/>
      </w:rPr>
      <w:fldChar w:fldCharType="begin"/>
    </w:r>
    <w:r w:rsidR="00F53162" w:rsidRPr="009863B1">
      <w:rPr>
        <w:rFonts w:ascii="Calibri" w:hAnsi="Calibri" w:cs="Calibri"/>
        <w:b/>
      </w:rPr>
      <w:instrText xml:space="preserve"> PAGE  \* Arabic  \* MERGEFORMAT </w:instrText>
    </w:r>
    <w:r w:rsidR="00F53162" w:rsidRPr="009863B1">
      <w:rPr>
        <w:rFonts w:ascii="Calibri" w:hAnsi="Calibri" w:cs="Calibri"/>
        <w:b/>
      </w:rPr>
      <w:fldChar w:fldCharType="separate"/>
    </w:r>
    <w:r w:rsidR="00995456">
      <w:rPr>
        <w:rFonts w:ascii="Calibri" w:hAnsi="Calibri" w:cs="Calibri"/>
        <w:b/>
        <w:noProof/>
      </w:rPr>
      <w:t>2</w:t>
    </w:r>
    <w:r w:rsidR="00F53162" w:rsidRPr="009863B1">
      <w:rPr>
        <w:rFonts w:ascii="Calibri" w:hAnsi="Calibri" w:cs="Calibri"/>
        <w:b/>
      </w:rPr>
      <w:fldChar w:fldCharType="end"/>
    </w:r>
    <w:r w:rsidR="00F53162" w:rsidRPr="009863B1">
      <w:rPr>
        <w:rFonts w:ascii="Calibri" w:hAnsi="Calibri" w:cs="Calibri"/>
      </w:rPr>
      <w:t xml:space="preserve"> of </w:t>
    </w:r>
    <w:fldSimple w:instr=" NUMPAGES  \* Arabic  \* MERGEFORMAT ">
      <w:r w:rsidR="00995456" w:rsidRPr="00995456">
        <w:rPr>
          <w:rFonts w:ascii="Calibri" w:hAnsi="Calibri" w:cs="Calibri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B9841" w14:textId="77777777" w:rsidR="00BD0EA4" w:rsidRDefault="00BD0EA4">
      <w:r>
        <w:separator/>
      </w:r>
    </w:p>
  </w:footnote>
  <w:footnote w:type="continuationSeparator" w:id="0">
    <w:p w14:paraId="1D95FE35" w14:textId="77777777" w:rsidR="00BD0EA4" w:rsidRDefault="00BD0EA4">
      <w:r>
        <w:continuationSeparator/>
      </w:r>
    </w:p>
  </w:footnote>
  <w:footnote w:type="continuationNotice" w:id="1">
    <w:p w14:paraId="7CC64888" w14:textId="77777777" w:rsidR="00BD0EA4" w:rsidRDefault="00BD0E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B2837" w14:textId="2D9960B4" w:rsidR="002258D8" w:rsidRDefault="002258D8" w:rsidP="002258D8">
    <w:pPr>
      <w:pStyle w:val="Header"/>
      <w:jc w:val="center"/>
    </w:pPr>
    <w:r>
      <w:t>ISTA Statement of 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7CA"/>
    <w:multiLevelType w:val="hybridMultilevel"/>
    <w:tmpl w:val="37508152"/>
    <w:name w:val="zzmpLegal2||Legal2|2|1|1|1|0|17||1|0|1||1|0|1||1|0|1||1|0|1||1|0|1||1|0|1||1|0|1||1|0|1||"/>
    <w:lvl w:ilvl="0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1" w:tplc="FFFFFFFF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E414C"/>
    <w:multiLevelType w:val="multilevel"/>
    <w:tmpl w:val="562C594C"/>
    <w:lvl w:ilvl="0">
      <w:start w:val="1"/>
      <w:numFmt w:val="decimal"/>
      <w:pStyle w:val="Legal2L1"/>
      <w:lvlText w:val="%1."/>
      <w:lvlJc w:val="left"/>
      <w:pPr>
        <w:tabs>
          <w:tab w:val="num" w:pos="720"/>
        </w:tabs>
      </w:pPr>
      <w:rPr>
        <w:rFonts w:ascii="Helvetica" w:hAnsi="Helvetica" w:cs="Times New Roman" w:hint="default"/>
        <w:b/>
        <w:i w:val="0"/>
        <w:caps/>
        <w:smallCaps w:val="0"/>
        <w:sz w:val="18"/>
        <w:szCs w:val="18"/>
        <w:u w:val="none"/>
      </w:rPr>
    </w:lvl>
    <w:lvl w:ilvl="1">
      <w:start w:val="1"/>
      <w:numFmt w:val="decimal"/>
      <w:pStyle w:val="Legal2L2"/>
      <w:lvlText w:val="%1.%2"/>
      <w:lvlJc w:val="left"/>
      <w:pPr>
        <w:tabs>
          <w:tab w:val="num" w:pos="1440"/>
        </w:tabs>
        <w:ind w:firstLine="720"/>
      </w:pPr>
      <w:rPr>
        <w:rFonts w:ascii="Helvetica" w:hAnsi="Helvetica" w:cs="Times New Roman" w:hint="default"/>
        <w:b w:val="0"/>
        <w:i w:val="0"/>
        <w:caps w:val="0"/>
        <w:sz w:val="18"/>
        <w:szCs w:val="18"/>
        <w:u w:val="none"/>
      </w:rPr>
    </w:lvl>
    <w:lvl w:ilvl="2">
      <w:start w:val="1"/>
      <w:numFmt w:val="lowerLetter"/>
      <w:pStyle w:val="Legal2L3"/>
      <w:lvlText w:val="(%3)"/>
      <w:lvlJc w:val="left"/>
      <w:pPr>
        <w:tabs>
          <w:tab w:val="num" w:pos="2160"/>
        </w:tabs>
        <w:ind w:firstLine="1440"/>
      </w:pPr>
      <w:rPr>
        <w:rFonts w:ascii="Helvetica" w:hAnsi="Helvetica" w:cs="Times New Roman" w:hint="default"/>
        <w:b w:val="0"/>
        <w:i w:val="0"/>
        <w:caps w:val="0"/>
        <w:sz w:val="18"/>
        <w:szCs w:val="18"/>
        <w:u w:val="none"/>
      </w:rPr>
    </w:lvl>
    <w:lvl w:ilvl="3">
      <w:start w:val="1"/>
      <w:numFmt w:val="lowerRoman"/>
      <w:pStyle w:val="Legal2L4"/>
      <w:lvlText w:val="(%4)"/>
      <w:lvlJc w:val="left"/>
      <w:pPr>
        <w:tabs>
          <w:tab w:val="num" w:pos="2880"/>
        </w:tabs>
        <w:ind w:firstLine="2160"/>
      </w:pPr>
      <w:rPr>
        <w:rFonts w:ascii="Arial" w:hAnsi="Arial" w:cs="Times New Roman" w:hint="default"/>
        <w:b w:val="0"/>
        <w:i w:val="0"/>
        <w:caps w:val="0"/>
        <w:sz w:val="18"/>
        <w:szCs w:val="18"/>
        <w:u w:val="none"/>
      </w:rPr>
    </w:lvl>
    <w:lvl w:ilvl="4">
      <w:start w:val="1"/>
      <w:numFmt w:val="decimal"/>
      <w:pStyle w:val="Legal2L5"/>
      <w:lvlText w:val="(%5)"/>
      <w:lvlJc w:val="left"/>
      <w:pPr>
        <w:tabs>
          <w:tab w:val="num" w:pos="3600"/>
        </w:tabs>
        <w:ind w:firstLine="2880"/>
      </w:pPr>
      <w:rPr>
        <w:rFonts w:cs="Times New Roman" w:hint="default"/>
        <w:b w:val="0"/>
        <w:i w:val="0"/>
        <w:caps w:val="0"/>
        <w:u w:val="none"/>
      </w:rPr>
    </w:lvl>
    <w:lvl w:ilvl="5">
      <w:start w:val="1"/>
      <w:numFmt w:val="lowerLetter"/>
      <w:pStyle w:val="Legal2L6"/>
      <w:lvlText w:val="%6."/>
      <w:lvlJc w:val="left"/>
      <w:pPr>
        <w:tabs>
          <w:tab w:val="num" w:pos="4320"/>
        </w:tabs>
        <w:ind w:firstLine="3600"/>
      </w:pPr>
      <w:rPr>
        <w:rFonts w:cs="Times New Roman" w:hint="default"/>
        <w:b w:val="0"/>
        <w:i w:val="0"/>
        <w:caps w:val="0"/>
        <w:u w:val="none"/>
      </w:rPr>
    </w:lvl>
    <w:lvl w:ilvl="6">
      <w:start w:val="1"/>
      <w:numFmt w:val="lowerRoman"/>
      <w:pStyle w:val="Legal2L7"/>
      <w:lvlText w:val="%7."/>
      <w:lvlJc w:val="left"/>
      <w:pPr>
        <w:tabs>
          <w:tab w:val="num" w:pos="5040"/>
        </w:tabs>
        <w:ind w:firstLine="4320"/>
      </w:pPr>
      <w:rPr>
        <w:rFonts w:cs="Times New Roman" w:hint="default"/>
        <w:b w:val="0"/>
        <w:i w:val="0"/>
        <w:caps w:val="0"/>
        <w:u w:val="none"/>
      </w:rPr>
    </w:lvl>
    <w:lvl w:ilvl="7">
      <w:start w:val="1"/>
      <w:numFmt w:val="lowerLetter"/>
      <w:pStyle w:val="Legal2L8"/>
      <w:lvlText w:val="%8)"/>
      <w:lvlJc w:val="left"/>
      <w:pPr>
        <w:tabs>
          <w:tab w:val="num" w:pos="5760"/>
        </w:tabs>
        <w:ind w:firstLine="5040"/>
      </w:pPr>
      <w:rPr>
        <w:rFonts w:cs="Times New Roman" w:hint="default"/>
        <w:b w:val="0"/>
        <w:i w:val="0"/>
        <w:caps w:val="0"/>
        <w:color w:val="auto"/>
        <w:u w:val="none"/>
      </w:rPr>
    </w:lvl>
    <w:lvl w:ilvl="8">
      <w:start w:val="1"/>
      <w:numFmt w:val="lowerRoman"/>
      <w:pStyle w:val="Legal2L9"/>
      <w:lvlText w:val="%9)"/>
      <w:lvlJc w:val="left"/>
      <w:pPr>
        <w:tabs>
          <w:tab w:val="num" w:pos="6480"/>
        </w:tabs>
        <w:ind w:firstLine="5760"/>
      </w:pPr>
      <w:rPr>
        <w:rFonts w:cs="Times New Roman" w:hint="default"/>
        <w:b w:val="0"/>
        <w:i w:val="0"/>
        <w:caps w:val="0"/>
        <w:color w:val="auto"/>
        <w:u w:val="none"/>
      </w:rPr>
    </w:lvl>
  </w:abstractNum>
  <w:abstractNum w:abstractNumId="2" w15:restartNumberingAfterBreak="0">
    <w:nsid w:val="055960F6"/>
    <w:multiLevelType w:val="hybridMultilevel"/>
    <w:tmpl w:val="37926BDE"/>
    <w:name w:val="zzmpLegal2||Legal2|2|3|1|1|4|9||1|4|1||1|4|1||1|4|1||1|4|0||1|4|0||1|4|0||1|4|0||1|4|0||"/>
    <w:lvl w:ilvl="0" w:tplc="192C13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D2B86DF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3F34087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E8E86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8BACB96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36B89DF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97E4F7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D2B63ED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20CCA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0A3F4CFC"/>
    <w:multiLevelType w:val="hybridMultilevel"/>
    <w:tmpl w:val="B9326C9C"/>
    <w:lvl w:ilvl="0" w:tplc="1D2A146C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7275D46"/>
    <w:multiLevelType w:val="hybridMultilevel"/>
    <w:tmpl w:val="281AC81C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5" w15:restartNumberingAfterBreak="0">
    <w:nsid w:val="2020346C"/>
    <w:multiLevelType w:val="hybridMultilevel"/>
    <w:tmpl w:val="A2F66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30482B"/>
    <w:multiLevelType w:val="multilevel"/>
    <w:tmpl w:val="CD9C6DD0"/>
    <w:lvl w:ilvl="0">
      <w:start w:val="1"/>
      <w:numFmt w:val="decimal"/>
      <w:pStyle w:val="StyleHeading1Ari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tyleHeading2Arial1"/>
      <w:lvlText w:val="%1.%2."/>
      <w:lvlJc w:val="left"/>
      <w:pPr>
        <w:tabs>
          <w:tab w:val="num" w:pos="1692"/>
        </w:tabs>
        <w:ind w:left="16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2403242"/>
    <w:multiLevelType w:val="multilevel"/>
    <w:tmpl w:val="E96C8122"/>
    <w:lvl w:ilvl="0">
      <w:start w:val="1"/>
      <w:numFmt w:val="decimal"/>
      <w:pStyle w:val="Legal3L1"/>
      <w:lvlText w:val="%1."/>
      <w:lvlJc w:val="left"/>
      <w:pPr>
        <w:tabs>
          <w:tab w:val="num" w:pos="576"/>
        </w:tabs>
        <w:ind w:left="576" w:hanging="576"/>
      </w:pPr>
      <w:rPr>
        <w:rFonts w:cs="Times New Roman" w:hint="default"/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1">
      <w:start w:val="1"/>
      <w:numFmt w:val="decimal"/>
      <w:pStyle w:val="Legal3L2"/>
      <w:lvlText w:val="%1.%2"/>
      <w:lvlJc w:val="left"/>
      <w:pPr>
        <w:tabs>
          <w:tab w:val="num" w:pos="1296"/>
        </w:tabs>
        <w:ind w:firstLine="576"/>
      </w:pPr>
      <w:rPr>
        <w:rFonts w:cs="Times New Roman"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2">
      <w:start w:val="1"/>
      <w:numFmt w:val="decimal"/>
      <w:pStyle w:val="Legal3L3"/>
      <w:lvlText w:val="%1.%2.%3"/>
      <w:lvlJc w:val="left"/>
      <w:pPr>
        <w:tabs>
          <w:tab w:val="num" w:pos="2304"/>
        </w:tabs>
        <w:ind w:firstLine="1296"/>
      </w:pPr>
      <w:rPr>
        <w:rFonts w:cs="Times New Roman" w:hint="default"/>
        <w:b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3">
      <w:start w:val="1"/>
      <w:numFmt w:val="lowerLetter"/>
      <w:pStyle w:val="Legal3L4"/>
      <w:lvlText w:val="(%4)"/>
      <w:lvlJc w:val="left"/>
      <w:pPr>
        <w:tabs>
          <w:tab w:val="num" w:pos="2880"/>
        </w:tabs>
        <w:ind w:firstLine="2304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4">
      <w:start w:val="1"/>
      <w:numFmt w:val="lowerRoman"/>
      <w:pStyle w:val="Legal3L5"/>
      <w:lvlText w:val="(%5)"/>
      <w:lvlJc w:val="right"/>
      <w:pPr>
        <w:tabs>
          <w:tab w:val="num" w:pos="3600"/>
        </w:tabs>
        <w:ind w:firstLine="3312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5">
      <w:start w:val="1"/>
      <w:numFmt w:val="upperLetter"/>
      <w:pStyle w:val="Legal3L6"/>
      <w:lvlText w:val="(%6)"/>
      <w:lvlJc w:val="left"/>
      <w:pPr>
        <w:tabs>
          <w:tab w:val="num" w:pos="4176"/>
        </w:tabs>
        <w:ind w:firstLine="360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6">
      <w:start w:val="1"/>
      <w:numFmt w:val="lowerRoman"/>
      <w:pStyle w:val="Legal3L7"/>
      <w:lvlText w:val="%7."/>
      <w:lvlJc w:val="right"/>
      <w:pPr>
        <w:tabs>
          <w:tab w:val="num" w:pos="4824"/>
        </w:tabs>
        <w:ind w:firstLine="4536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7">
      <w:start w:val="1"/>
      <w:numFmt w:val="lowerLetter"/>
      <w:pStyle w:val="Legal3L8"/>
      <w:lvlText w:val="%8."/>
      <w:lvlJc w:val="left"/>
      <w:pPr>
        <w:tabs>
          <w:tab w:val="num" w:pos="5400"/>
        </w:tabs>
        <w:ind w:firstLine="4824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8">
      <w:start w:val="1"/>
      <w:numFmt w:val="decimal"/>
      <w:lvlText w:val="(%9)"/>
      <w:lvlJc w:val="left"/>
      <w:pPr>
        <w:tabs>
          <w:tab w:val="num" w:pos="2880"/>
        </w:tabs>
        <w:ind w:firstLine="216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</w:rPr>
    </w:lvl>
  </w:abstractNum>
  <w:abstractNum w:abstractNumId="8" w15:restartNumberingAfterBreak="0">
    <w:nsid w:val="5EDA25D5"/>
    <w:multiLevelType w:val="hybridMultilevel"/>
    <w:tmpl w:val="AD2E6384"/>
    <w:lvl w:ilvl="0" w:tplc="953E0684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0450C09"/>
    <w:multiLevelType w:val="hybridMultilevel"/>
    <w:tmpl w:val="AB0427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C1269E"/>
    <w:multiLevelType w:val="hybridMultilevel"/>
    <w:tmpl w:val="270072E8"/>
    <w:lvl w:ilvl="0" w:tplc="710673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C03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4A57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42436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651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09C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C02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4EF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D64F7"/>
    <w:multiLevelType w:val="multilevel"/>
    <w:tmpl w:val="84FAFE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cs="Times New Roman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David, Patrick">
    <w15:presenceInfo w15:providerId="None" w15:userId="McDavid, Patr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73"/>
    <w:rsid w:val="0000007C"/>
    <w:rsid w:val="00003629"/>
    <w:rsid w:val="00003D4A"/>
    <w:rsid w:val="00004671"/>
    <w:rsid w:val="00004BED"/>
    <w:rsid w:val="00005AE9"/>
    <w:rsid w:val="000064C9"/>
    <w:rsid w:val="00007B2A"/>
    <w:rsid w:val="00010C58"/>
    <w:rsid w:val="0001108F"/>
    <w:rsid w:val="0001398B"/>
    <w:rsid w:val="000147E5"/>
    <w:rsid w:val="00014A07"/>
    <w:rsid w:val="00016A05"/>
    <w:rsid w:val="00016C45"/>
    <w:rsid w:val="00017289"/>
    <w:rsid w:val="0001742F"/>
    <w:rsid w:val="00017CB2"/>
    <w:rsid w:val="0002097F"/>
    <w:rsid w:val="00022439"/>
    <w:rsid w:val="00024592"/>
    <w:rsid w:val="0002580A"/>
    <w:rsid w:val="00026D8F"/>
    <w:rsid w:val="000274D5"/>
    <w:rsid w:val="000300B7"/>
    <w:rsid w:val="000304CD"/>
    <w:rsid w:val="0003070C"/>
    <w:rsid w:val="00031BE7"/>
    <w:rsid w:val="00032DEA"/>
    <w:rsid w:val="00034181"/>
    <w:rsid w:val="0003713C"/>
    <w:rsid w:val="00037E33"/>
    <w:rsid w:val="00040B9C"/>
    <w:rsid w:val="00040F45"/>
    <w:rsid w:val="00041042"/>
    <w:rsid w:val="00041DAD"/>
    <w:rsid w:val="00041F2E"/>
    <w:rsid w:val="0004270B"/>
    <w:rsid w:val="00043696"/>
    <w:rsid w:val="00043A34"/>
    <w:rsid w:val="00044C8C"/>
    <w:rsid w:val="00044F27"/>
    <w:rsid w:val="000465EC"/>
    <w:rsid w:val="000479B1"/>
    <w:rsid w:val="000515EA"/>
    <w:rsid w:val="00051B1E"/>
    <w:rsid w:val="00051C1B"/>
    <w:rsid w:val="0005237F"/>
    <w:rsid w:val="00054734"/>
    <w:rsid w:val="000550DB"/>
    <w:rsid w:val="00055F26"/>
    <w:rsid w:val="00055F54"/>
    <w:rsid w:val="00056DFA"/>
    <w:rsid w:val="000607F3"/>
    <w:rsid w:val="00060AA4"/>
    <w:rsid w:val="00061AB0"/>
    <w:rsid w:val="00062943"/>
    <w:rsid w:val="00064394"/>
    <w:rsid w:val="00064AFA"/>
    <w:rsid w:val="00064E6B"/>
    <w:rsid w:val="00065799"/>
    <w:rsid w:val="00066512"/>
    <w:rsid w:val="00066B6A"/>
    <w:rsid w:val="00070942"/>
    <w:rsid w:val="0007244C"/>
    <w:rsid w:val="000725AC"/>
    <w:rsid w:val="00073906"/>
    <w:rsid w:val="000745AB"/>
    <w:rsid w:val="000751DA"/>
    <w:rsid w:val="00076202"/>
    <w:rsid w:val="0008101C"/>
    <w:rsid w:val="00081E5E"/>
    <w:rsid w:val="000821D5"/>
    <w:rsid w:val="000826C5"/>
    <w:rsid w:val="0008401C"/>
    <w:rsid w:val="0008486C"/>
    <w:rsid w:val="00085598"/>
    <w:rsid w:val="00086178"/>
    <w:rsid w:val="000866A2"/>
    <w:rsid w:val="000867E9"/>
    <w:rsid w:val="000903C2"/>
    <w:rsid w:val="00091A19"/>
    <w:rsid w:val="000929F5"/>
    <w:rsid w:val="00093E72"/>
    <w:rsid w:val="00094962"/>
    <w:rsid w:val="000967DF"/>
    <w:rsid w:val="00096E1A"/>
    <w:rsid w:val="000A0512"/>
    <w:rsid w:val="000A1200"/>
    <w:rsid w:val="000A1574"/>
    <w:rsid w:val="000A3429"/>
    <w:rsid w:val="000A3998"/>
    <w:rsid w:val="000A4414"/>
    <w:rsid w:val="000A5D39"/>
    <w:rsid w:val="000B03DD"/>
    <w:rsid w:val="000B242E"/>
    <w:rsid w:val="000B5039"/>
    <w:rsid w:val="000B537D"/>
    <w:rsid w:val="000B650B"/>
    <w:rsid w:val="000B7FC0"/>
    <w:rsid w:val="000C0DCD"/>
    <w:rsid w:val="000C1A6D"/>
    <w:rsid w:val="000C3021"/>
    <w:rsid w:val="000C4678"/>
    <w:rsid w:val="000C508D"/>
    <w:rsid w:val="000C5A73"/>
    <w:rsid w:val="000C5E70"/>
    <w:rsid w:val="000C6A6E"/>
    <w:rsid w:val="000C7BFC"/>
    <w:rsid w:val="000D0178"/>
    <w:rsid w:val="000D0969"/>
    <w:rsid w:val="000D0B00"/>
    <w:rsid w:val="000D1218"/>
    <w:rsid w:val="000D1E5A"/>
    <w:rsid w:val="000D2A69"/>
    <w:rsid w:val="000D42A5"/>
    <w:rsid w:val="000D66D2"/>
    <w:rsid w:val="000D6ED7"/>
    <w:rsid w:val="000E1F0D"/>
    <w:rsid w:val="000E1F2C"/>
    <w:rsid w:val="000E4073"/>
    <w:rsid w:val="000E6108"/>
    <w:rsid w:val="000F036A"/>
    <w:rsid w:val="000F0616"/>
    <w:rsid w:val="000F0670"/>
    <w:rsid w:val="000F3192"/>
    <w:rsid w:val="000F4016"/>
    <w:rsid w:val="000F57D5"/>
    <w:rsid w:val="000F5924"/>
    <w:rsid w:val="000F68EC"/>
    <w:rsid w:val="000F6BE5"/>
    <w:rsid w:val="000F793E"/>
    <w:rsid w:val="001010D0"/>
    <w:rsid w:val="00102EA8"/>
    <w:rsid w:val="001035B5"/>
    <w:rsid w:val="00103AA1"/>
    <w:rsid w:val="00105F62"/>
    <w:rsid w:val="00106A30"/>
    <w:rsid w:val="00112037"/>
    <w:rsid w:val="00112B9A"/>
    <w:rsid w:val="001144DA"/>
    <w:rsid w:val="001148D0"/>
    <w:rsid w:val="00115C69"/>
    <w:rsid w:val="00115D43"/>
    <w:rsid w:val="00116179"/>
    <w:rsid w:val="001165C2"/>
    <w:rsid w:val="001168C8"/>
    <w:rsid w:val="00116E99"/>
    <w:rsid w:val="00117FC4"/>
    <w:rsid w:val="001205B9"/>
    <w:rsid w:val="001220FF"/>
    <w:rsid w:val="0012222D"/>
    <w:rsid w:val="001234D7"/>
    <w:rsid w:val="00123746"/>
    <w:rsid w:val="001237F0"/>
    <w:rsid w:val="00124078"/>
    <w:rsid w:val="00125C50"/>
    <w:rsid w:val="00131F23"/>
    <w:rsid w:val="0013440A"/>
    <w:rsid w:val="0013445A"/>
    <w:rsid w:val="00134B8E"/>
    <w:rsid w:val="00135EBB"/>
    <w:rsid w:val="00136AA6"/>
    <w:rsid w:val="00142D5D"/>
    <w:rsid w:val="00144D05"/>
    <w:rsid w:val="00146064"/>
    <w:rsid w:val="0014614B"/>
    <w:rsid w:val="00147494"/>
    <w:rsid w:val="00150B9B"/>
    <w:rsid w:val="00151242"/>
    <w:rsid w:val="00151E22"/>
    <w:rsid w:val="00155C29"/>
    <w:rsid w:val="0015679F"/>
    <w:rsid w:val="00162F4C"/>
    <w:rsid w:val="0016377A"/>
    <w:rsid w:val="00164236"/>
    <w:rsid w:val="0016467A"/>
    <w:rsid w:val="00165AF5"/>
    <w:rsid w:val="00170A72"/>
    <w:rsid w:val="00172F5E"/>
    <w:rsid w:val="00174B50"/>
    <w:rsid w:val="00176FCC"/>
    <w:rsid w:val="001801D1"/>
    <w:rsid w:val="00181591"/>
    <w:rsid w:val="00181EAE"/>
    <w:rsid w:val="001826AB"/>
    <w:rsid w:val="00182DB7"/>
    <w:rsid w:val="0018310D"/>
    <w:rsid w:val="00183E74"/>
    <w:rsid w:val="00183EA5"/>
    <w:rsid w:val="00186016"/>
    <w:rsid w:val="001866A8"/>
    <w:rsid w:val="00187873"/>
    <w:rsid w:val="0019256F"/>
    <w:rsid w:val="0019354B"/>
    <w:rsid w:val="00194F62"/>
    <w:rsid w:val="001953E5"/>
    <w:rsid w:val="001959BA"/>
    <w:rsid w:val="00195D6E"/>
    <w:rsid w:val="00195F7E"/>
    <w:rsid w:val="00196053"/>
    <w:rsid w:val="001A1068"/>
    <w:rsid w:val="001A16B5"/>
    <w:rsid w:val="001A3A1F"/>
    <w:rsid w:val="001A42E4"/>
    <w:rsid w:val="001A66AE"/>
    <w:rsid w:val="001A7295"/>
    <w:rsid w:val="001A7346"/>
    <w:rsid w:val="001A7399"/>
    <w:rsid w:val="001A7D37"/>
    <w:rsid w:val="001B3B07"/>
    <w:rsid w:val="001B64B5"/>
    <w:rsid w:val="001B7286"/>
    <w:rsid w:val="001C4350"/>
    <w:rsid w:val="001C4958"/>
    <w:rsid w:val="001C57BE"/>
    <w:rsid w:val="001C648C"/>
    <w:rsid w:val="001C68FE"/>
    <w:rsid w:val="001C7256"/>
    <w:rsid w:val="001D0208"/>
    <w:rsid w:val="001D0531"/>
    <w:rsid w:val="001D1EF4"/>
    <w:rsid w:val="001D2859"/>
    <w:rsid w:val="001D2FEA"/>
    <w:rsid w:val="001D53DA"/>
    <w:rsid w:val="001D5A24"/>
    <w:rsid w:val="001D6ED6"/>
    <w:rsid w:val="001E0BAC"/>
    <w:rsid w:val="001E1F36"/>
    <w:rsid w:val="001E2681"/>
    <w:rsid w:val="001E342F"/>
    <w:rsid w:val="001E3EEC"/>
    <w:rsid w:val="001E5B3A"/>
    <w:rsid w:val="001E5BE6"/>
    <w:rsid w:val="001E6329"/>
    <w:rsid w:val="001E64E3"/>
    <w:rsid w:val="001E6947"/>
    <w:rsid w:val="001E7266"/>
    <w:rsid w:val="001F0EC2"/>
    <w:rsid w:val="001F21D7"/>
    <w:rsid w:val="001F2D9A"/>
    <w:rsid w:val="001F5A23"/>
    <w:rsid w:val="002012D8"/>
    <w:rsid w:val="00201EE0"/>
    <w:rsid w:val="00203B5E"/>
    <w:rsid w:val="00205BBE"/>
    <w:rsid w:val="00205E72"/>
    <w:rsid w:val="0020715D"/>
    <w:rsid w:val="00207522"/>
    <w:rsid w:val="002078A6"/>
    <w:rsid w:val="00207AEA"/>
    <w:rsid w:val="00210663"/>
    <w:rsid w:val="00212BF2"/>
    <w:rsid w:val="00215B6C"/>
    <w:rsid w:val="002167A7"/>
    <w:rsid w:val="00217B40"/>
    <w:rsid w:val="002204A8"/>
    <w:rsid w:val="00221007"/>
    <w:rsid w:val="00221B6D"/>
    <w:rsid w:val="00224A2C"/>
    <w:rsid w:val="002258D8"/>
    <w:rsid w:val="00225A61"/>
    <w:rsid w:val="002261AE"/>
    <w:rsid w:val="00226764"/>
    <w:rsid w:val="00232D44"/>
    <w:rsid w:val="00233E42"/>
    <w:rsid w:val="002346CC"/>
    <w:rsid w:val="00235FDF"/>
    <w:rsid w:val="00236A19"/>
    <w:rsid w:val="00240E95"/>
    <w:rsid w:val="002445AC"/>
    <w:rsid w:val="00244F7F"/>
    <w:rsid w:val="00245AA5"/>
    <w:rsid w:val="00246043"/>
    <w:rsid w:val="00246DC5"/>
    <w:rsid w:val="002514B5"/>
    <w:rsid w:val="00253C30"/>
    <w:rsid w:val="00253D08"/>
    <w:rsid w:val="00254195"/>
    <w:rsid w:val="00254C89"/>
    <w:rsid w:val="002550E1"/>
    <w:rsid w:val="00255410"/>
    <w:rsid w:val="00256B0C"/>
    <w:rsid w:val="002579DD"/>
    <w:rsid w:val="00262477"/>
    <w:rsid w:val="00263412"/>
    <w:rsid w:val="00263440"/>
    <w:rsid w:val="0026375A"/>
    <w:rsid w:val="002676FA"/>
    <w:rsid w:val="00270E63"/>
    <w:rsid w:val="00272C9B"/>
    <w:rsid w:val="00273375"/>
    <w:rsid w:val="0027339F"/>
    <w:rsid w:val="002733C4"/>
    <w:rsid w:val="00273E2A"/>
    <w:rsid w:val="0027503A"/>
    <w:rsid w:val="002763D1"/>
    <w:rsid w:val="00280B9C"/>
    <w:rsid w:val="00281786"/>
    <w:rsid w:val="0028342C"/>
    <w:rsid w:val="00285916"/>
    <w:rsid w:val="00287015"/>
    <w:rsid w:val="00287909"/>
    <w:rsid w:val="00287EDE"/>
    <w:rsid w:val="0029046C"/>
    <w:rsid w:val="002904FD"/>
    <w:rsid w:val="002916D8"/>
    <w:rsid w:val="00292851"/>
    <w:rsid w:val="00294471"/>
    <w:rsid w:val="0029686F"/>
    <w:rsid w:val="00296A5C"/>
    <w:rsid w:val="00296B23"/>
    <w:rsid w:val="00297A11"/>
    <w:rsid w:val="00297BD2"/>
    <w:rsid w:val="002A03AB"/>
    <w:rsid w:val="002A237F"/>
    <w:rsid w:val="002A4691"/>
    <w:rsid w:val="002A4818"/>
    <w:rsid w:val="002A50B4"/>
    <w:rsid w:val="002A5F27"/>
    <w:rsid w:val="002A6B72"/>
    <w:rsid w:val="002B266F"/>
    <w:rsid w:val="002B27B9"/>
    <w:rsid w:val="002B4614"/>
    <w:rsid w:val="002B50CD"/>
    <w:rsid w:val="002B5A73"/>
    <w:rsid w:val="002C0752"/>
    <w:rsid w:val="002C15B0"/>
    <w:rsid w:val="002C2436"/>
    <w:rsid w:val="002C2EAE"/>
    <w:rsid w:val="002C3CA0"/>
    <w:rsid w:val="002C52CA"/>
    <w:rsid w:val="002C5638"/>
    <w:rsid w:val="002C5B36"/>
    <w:rsid w:val="002C5F72"/>
    <w:rsid w:val="002C6526"/>
    <w:rsid w:val="002C652A"/>
    <w:rsid w:val="002C7830"/>
    <w:rsid w:val="002C7B1B"/>
    <w:rsid w:val="002D02D6"/>
    <w:rsid w:val="002D04D4"/>
    <w:rsid w:val="002D573B"/>
    <w:rsid w:val="002E056A"/>
    <w:rsid w:val="002E3016"/>
    <w:rsid w:val="002E3EC2"/>
    <w:rsid w:val="002E43E8"/>
    <w:rsid w:val="002E47CB"/>
    <w:rsid w:val="002E4B16"/>
    <w:rsid w:val="002E6A0D"/>
    <w:rsid w:val="002E7A1C"/>
    <w:rsid w:val="002F1BE3"/>
    <w:rsid w:val="002F2284"/>
    <w:rsid w:val="002F47B3"/>
    <w:rsid w:val="002F5803"/>
    <w:rsid w:val="002F6D29"/>
    <w:rsid w:val="002F7AAD"/>
    <w:rsid w:val="002F7D6C"/>
    <w:rsid w:val="0030007B"/>
    <w:rsid w:val="00302289"/>
    <w:rsid w:val="0030316B"/>
    <w:rsid w:val="003037F7"/>
    <w:rsid w:val="00304F9A"/>
    <w:rsid w:val="00307103"/>
    <w:rsid w:val="00312276"/>
    <w:rsid w:val="00312392"/>
    <w:rsid w:val="0031375C"/>
    <w:rsid w:val="00313CD2"/>
    <w:rsid w:val="00315173"/>
    <w:rsid w:val="0031656B"/>
    <w:rsid w:val="00316E42"/>
    <w:rsid w:val="00321B52"/>
    <w:rsid w:val="00321E3F"/>
    <w:rsid w:val="00322B60"/>
    <w:rsid w:val="00323D54"/>
    <w:rsid w:val="0032504B"/>
    <w:rsid w:val="003261D9"/>
    <w:rsid w:val="00326D37"/>
    <w:rsid w:val="00331370"/>
    <w:rsid w:val="003318D3"/>
    <w:rsid w:val="00333317"/>
    <w:rsid w:val="0033410F"/>
    <w:rsid w:val="00337421"/>
    <w:rsid w:val="00343A24"/>
    <w:rsid w:val="00345210"/>
    <w:rsid w:val="003461C4"/>
    <w:rsid w:val="00346F89"/>
    <w:rsid w:val="00351E53"/>
    <w:rsid w:val="00352B0C"/>
    <w:rsid w:val="00352B5E"/>
    <w:rsid w:val="00353D3D"/>
    <w:rsid w:val="003548A8"/>
    <w:rsid w:val="00355554"/>
    <w:rsid w:val="00355695"/>
    <w:rsid w:val="00357C53"/>
    <w:rsid w:val="00361943"/>
    <w:rsid w:val="00361B28"/>
    <w:rsid w:val="0036205D"/>
    <w:rsid w:val="00362623"/>
    <w:rsid w:val="00362EB2"/>
    <w:rsid w:val="0036378A"/>
    <w:rsid w:val="003667E9"/>
    <w:rsid w:val="00366A5E"/>
    <w:rsid w:val="00366BE0"/>
    <w:rsid w:val="003717D0"/>
    <w:rsid w:val="00371C63"/>
    <w:rsid w:val="00372393"/>
    <w:rsid w:val="00372C3F"/>
    <w:rsid w:val="0037581C"/>
    <w:rsid w:val="003759E2"/>
    <w:rsid w:val="003760AB"/>
    <w:rsid w:val="00376713"/>
    <w:rsid w:val="00376C07"/>
    <w:rsid w:val="003776CE"/>
    <w:rsid w:val="00380141"/>
    <w:rsid w:val="00380D27"/>
    <w:rsid w:val="003818B4"/>
    <w:rsid w:val="00381D2A"/>
    <w:rsid w:val="0038400C"/>
    <w:rsid w:val="003865F2"/>
    <w:rsid w:val="00387028"/>
    <w:rsid w:val="00387D5E"/>
    <w:rsid w:val="00391812"/>
    <w:rsid w:val="00392362"/>
    <w:rsid w:val="00393440"/>
    <w:rsid w:val="003938B3"/>
    <w:rsid w:val="00393E02"/>
    <w:rsid w:val="0039582E"/>
    <w:rsid w:val="00396041"/>
    <w:rsid w:val="00396C11"/>
    <w:rsid w:val="003A022B"/>
    <w:rsid w:val="003A5D5A"/>
    <w:rsid w:val="003B14F4"/>
    <w:rsid w:val="003B1A02"/>
    <w:rsid w:val="003B1D75"/>
    <w:rsid w:val="003B24A1"/>
    <w:rsid w:val="003B2CF2"/>
    <w:rsid w:val="003B2E25"/>
    <w:rsid w:val="003B7866"/>
    <w:rsid w:val="003C23C7"/>
    <w:rsid w:val="003C3E86"/>
    <w:rsid w:val="003C5247"/>
    <w:rsid w:val="003C667D"/>
    <w:rsid w:val="003C69DB"/>
    <w:rsid w:val="003D0630"/>
    <w:rsid w:val="003D0FAD"/>
    <w:rsid w:val="003D2B2A"/>
    <w:rsid w:val="003D41B9"/>
    <w:rsid w:val="003D41E2"/>
    <w:rsid w:val="003D4347"/>
    <w:rsid w:val="003E1844"/>
    <w:rsid w:val="003E19D9"/>
    <w:rsid w:val="003E1B08"/>
    <w:rsid w:val="003E1E74"/>
    <w:rsid w:val="003E1F39"/>
    <w:rsid w:val="003E2B0E"/>
    <w:rsid w:val="003E2D09"/>
    <w:rsid w:val="003E372E"/>
    <w:rsid w:val="003E466F"/>
    <w:rsid w:val="003E5E9D"/>
    <w:rsid w:val="003E6C45"/>
    <w:rsid w:val="003E7085"/>
    <w:rsid w:val="003F0D14"/>
    <w:rsid w:val="003F0DAF"/>
    <w:rsid w:val="003F175A"/>
    <w:rsid w:val="003F1E2B"/>
    <w:rsid w:val="003F32D5"/>
    <w:rsid w:val="003F3316"/>
    <w:rsid w:val="003F3DDD"/>
    <w:rsid w:val="003F420E"/>
    <w:rsid w:val="003F57C2"/>
    <w:rsid w:val="003F7D2F"/>
    <w:rsid w:val="00400494"/>
    <w:rsid w:val="004026CB"/>
    <w:rsid w:val="00402A12"/>
    <w:rsid w:val="00404CA6"/>
    <w:rsid w:val="00404D96"/>
    <w:rsid w:val="00404F6B"/>
    <w:rsid w:val="00405868"/>
    <w:rsid w:val="0040693B"/>
    <w:rsid w:val="004101BC"/>
    <w:rsid w:val="004101BD"/>
    <w:rsid w:val="00410341"/>
    <w:rsid w:val="00412AFD"/>
    <w:rsid w:val="00413F33"/>
    <w:rsid w:val="00413FBE"/>
    <w:rsid w:val="00416230"/>
    <w:rsid w:val="00416A82"/>
    <w:rsid w:val="00416E75"/>
    <w:rsid w:val="00421420"/>
    <w:rsid w:val="00421B8E"/>
    <w:rsid w:val="004224AD"/>
    <w:rsid w:val="004227F1"/>
    <w:rsid w:val="00422E62"/>
    <w:rsid w:val="00423764"/>
    <w:rsid w:val="004243D0"/>
    <w:rsid w:val="00424CBF"/>
    <w:rsid w:val="00425EE9"/>
    <w:rsid w:val="0042783F"/>
    <w:rsid w:val="00427E3B"/>
    <w:rsid w:val="00427EC5"/>
    <w:rsid w:val="00432251"/>
    <w:rsid w:val="00434150"/>
    <w:rsid w:val="00434367"/>
    <w:rsid w:val="004344C5"/>
    <w:rsid w:val="00434C98"/>
    <w:rsid w:val="00436B44"/>
    <w:rsid w:val="004372E2"/>
    <w:rsid w:val="0043795C"/>
    <w:rsid w:val="004411CD"/>
    <w:rsid w:val="00441A2B"/>
    <w:rsid w:val="004424AF"/>
    <w:rsid w:val="00443A71"/>
    <w:rsid w:val="00446986"/>
    <w:rsid w:val="00447261"/>
    <w:rsid w:val="004576AB"/>
    <w:rsid w:val="00462750"/>
    <w:rsid w:val="00462B15"/>
    <w:rsid w:val="004632C4"/>
    <w:rsid w:val="004650C1"/>
    <w:rsid w:val="0046534F"/>
    <w:rsid w:val="00465EB4"/>
    <w:rsid w:val="00466D72"/>
    <w:rsid w:val="00467361"/>
    <w:rsid w:val="00471B45"/>
    <w:rsid w:val="004723B6"/>
    <w:rsid w:val="0047293B"/>
    <w:rsid w:val="00473271"/>
    <w:rsid w:val="00473790"/>
    <w:rsid w:val="00473EDD"/>
    <w:rsid w:val="004747E2"/>
    <w:rsid w:val="00474D31"/>
    <w:rsid w:val="00475B20"/>
    <w:rsid w:val="00475F1F"/>
    <w:rsid w:val="00476209"/>
    <w:rsid w:val="00477A81"/>
    <w:rsid w:val="004818B2"/>
    <w:rsid w:val="00482FDB"/>
    <w:rsid w:val="00483B2B"/>
    <w:rsid w:val="004845BB"/>
    <w:rsid w:val="004853A0"/>
    <w:rsid w:val="00487710"/>
    <w:rsid w:val="00487941"/>
    <w:rsid w:val="00491604"/>
    <w:rsid w:val="00494B6A"/>
    <w:rsid w:val="00496BEA"/>
    <w:rsid w:val="00496F8C"/>
    <w:rsid w:val="00497169"/>
    <w:rsid w:val="00497674"/>
    <w:rsid w:val="004A05AF"/>
    <w:rsid w:val="004A5A1D"/>
    <w:rsid w:val="004A5D40"/>
    <w:rsid w:val="004B0B46"/>
    <w:rsid w:val="004B0F8F"/>
    <w:rsid w:val="004B120A"/>
    <w:rsid w:val="004B21C6"/>
    <w:rsid w:val="004B2369"/>
    <w:rsid w:val="004B3694"/>
    <w:rsid w:val="004B40C1"/>
    <w:rsid w:val="004B52A0"/>
    <w:rsid w:val="004B59D9"/>
    <w:rsid w:val="004B64B6"/>
    <w:rsid w:val="004B6EE0"/>
    <w:rsid w:val="004B747D"/>
    <w:rsid w:val="004C0558"/>
    <w:rsid w:val="004C1F65"/>
    <w:rsid w:val="004C28AF"/>
    <w:rsid w:val="004C4B53"/>
    <w:rsid w:val="004C5B00"/>
    <w:rsid w:val="004C5C30"/>
    <w:rsid w:val="004C73CB"/>
    <w:rsid w:val="004D023A"/>
    <w:rsid w:val="004D02DC"/>
    <w:rsid w:val="004D0A86"/>
    <w:rsid w:val="004D0D1F"/>
    <w:rsid w:val="004D1A29"/>
    <w:rsid w:val="004D2CF7"/>
    <w:rsid w:val="004D2F23"/>
    <w:rsid w:val="004D3107"/>
    <w:rsid w:val="004D375D"/>
    <w:rsid w:val="004D41BB"/>
    <w:rsid w:val="004D52CB"/>
    <w:rsid w:val="004D6F77"/>
    <w:rsid w:val="004D73F7"/>
    <w:rsid w:val="004E03FC"/>
    <w:rsid w:val="004E1BC4"/>
    <w:rsid w:val="004E1F49"/>
    <w:rsid w:val="004E5449"/>
    <w:rsid w:val="004E58C0"/>
    <w:rsid w:val="004E624C"/>
    <w:rsid w:val="004F02A2"/>
    <w:rsid w:val="004F0D34"/>
    <w:rsid w:val="004F1789"/>
    <w:rsid w:val="004F3415"/>
    <w:rsid w:val="004F3F7F"/>
    <w:rsid w:val="00500F32"/>
    <w:rsid w:val="00505E50"/>
    <w:rsid w:val="00505F77"/>
    <w:rsid w:val="0050706F"/>
    <w:rsid w:val="00507595"/>
    <w:rsid w:val="00507F16"/>
    <w:rsid w:val="0051108E"/>
    <w:rsid w:val="005110C6"/>
    <w:rsid w:val="00511BC6"/>
    <w:rsid w:val="005142DF"/>
    <w:rsid w:val="00514BE7"/>
    <w:rsid w:val="005158AA"/>
    <w:rsid w:val="00515F4D"/>
    <w:rsid w:val="005170B4"/>
    <w:rsid w:val="0051716E"/>
    <w:rsid w:val="00517460"/>
    <w:rsid w:val="0051798D"/>
    <w:rsid w:val="005237FE"/>
    <w:rsid w:val="00524086"/>
    <w:rsid w:val="0052451B"/>
    <w:rsid w:val="0052507B"/>
    <w:rsid w:val="00525291"/>
    <w:rsid w:val="005256C3"/>
    <w:rsid w:val="00525C34"/>
    <w:rsid w:val="005270FC"/>
    <w:rsid w:val="005271D2"/>
    <w:rsid w:val="0052762C"/>
    <w:rsid w:val="00527E33"/>
    <w:rsid w:val="005301E7"/>
    <w:rsid w:val="00532881"/>
    <w:rsid w:val="00532B52"/>
    <w:rsid w:val="005336C4"/>
    <w:rsid w:val="005339C4"/>
    <w:rsid w:val="005362D6"/>
    <w:rsid w:val="00536685"/>
    <w:rsid w:val="00536A57"/>
    <w:rsid w:val="00540A9B"/>
    <w:rsid w:val="00541DFB"/>
    <w:rsid w:val="005428C3"/>
    <w:rsid w:val="00542DEC"/>
    <w:rsid w:val="0054333A"/>
    <w:rsid w:val="00544138"/>
    <w:rsid w:val="005466A7"/>
    <w:rsid w:val="005473B1"/>
    <w:rsid w:val="00547473"/>
    <w:rsid w:val="00547985"/>
    <w:rsid w:val="005505F2"/>
    <w:rsid w:val="00552C4C"/>
    <w:rsid w:val="00553812"/>
    <w:rsid w:val="005546EA"/>
    <w:rsid w:val="00554E71"/>
    <w:rsid w:val="00557D36"/>
    <w:rsid w:val="00557EA6"/>
    <w:rsid w:val="00562DEB"/>
    <w:rsid w:val="0056319A"/>
    <w:rsid w:val="00564C3C"/>
    <w:rsid w:val="00565528"/>
    <w:rsid w:val="00566DA4"/>
    <w:rsid w:val="00567E08"/>
    <w:rsid w:val="00570557"/>
    <w:rsid w:val="0057177A"/>
    <w:rsid w:val="00571B78"/>
    <w:rsid w:val="00575EEA"/>
    <w:rsid w:val="0057631B"/>
    <w:rsid w:val="00577E23"/>
    <w:rsid w:val="0058005A"/>
    <w:rsid w:val="00580240"/>
    <w:rsid w:val="00580328"/>
    <w:rsid w:val="0058053B"/>
    <w:rsid w:val="005807A0"/>
    <w:rsid w:val="00581064"/>
    <w:rsid w:val="00582DE7"/>
    <w:rsid w:val="005834DE"/>
    <w:rsid w:val="00583F5E"/>
    <w:rsid w:val="00587418"/>
    <w:rsid w:val="00590DC2"/>
    <w:rsid w:val="00592341"/>
    <w:rsid w:val="00592C22"/>
    <w:rsid w:val="00594167"/>
    <w:rsid w:val="0059752F"/>
    <w:rsid w:val="005A0153"/>
    <w:rsid w:val="005A0670"/>
    <w:rsid w:val="005A44CF"/>
    <w:rsid w:val="005A49C3"/>
    <w:rsid w:val="005A55FD"/>
    <w:rsid w:val="005A57A4"/>
    <w:rsid w:val="005A5B05"/>
    <w:rsid w:val="005B01F2"/>
    <w:rsid w:val="005B0288"/>
    <w:rsid w:val="005B0466"/>
    <w:rsid w:val="005B2567"/>
    <w:rsid w:val="005B2C3A"/>
    <w:rsid w:val="005B37EF"/>
    <w:rsid w:val="005B5FB2"/>
    <w:rsid w:val="005B65A0"/>
    <w:rsid w:val="005C061F"/>
    <w:rsid w:val="005C4E6F"/>
    <w:rsid w:val="005C7748"/>
    <w:rsid w:val="005C7B1F"/>
    <w:rsid w:val="005C7E61"/>
    <w:rsid w:val="005C7F9E"/>
    <w:rsid w:val="005D0291"/>
    <w:rsid w:val="005D0FA5"/>
    <w:rsid w:val="005D15E3"/>
    <w:rsid w:val="005D344A"/>
    <w:rsid w:val="005D4453"/>
    <w:rsid w:val="005D4679"/>
    <w:rsid w:val="005E307C"/>
    <w:rsid w:val="005E5030"/>
    <w:rsid w:val="005E6C84"/>
    <w:rsid w:val="005F01DC"/>
    <w:rsid w:val="005F0C01"/>
    <w:rsid w:val="005F4E6C"/>
    <w:rsid w:val="005F519B"/>
    <w:rsid w:val="005F5F26"/>
    <w:rsid w:val="005F7368"/>
    <w:rsid w:val="00601E4B"/>
    <w:rsid w:val="006041F0"/>
    <w:rsid w:val="00605688"/>
    <w:rsid w:val="00605AF7"/>
    <w:rsid w:val="0060605E"/>
    <w:rsid w:val="00607542"/>
    <w:rsid w:val="00610B0B"/>
    <w:rsid w:val="00610B5B"/>
    <w:rsid w:val="0061271C"/>
    <w:rsid w:val="00612A42"/>
    <w:rsid w:val="00612DB3"/>
    <w:rsid w:val="00613497"/>
    <w:rsid w:val="00616330"/>
    <w:rsid w:val="006214AA"/>
    <w:rsid w:val="00621526"/>
    <w:rsid w:val="00621DCF"/>
    <w:rsid w:val="00622417"/>
    <w:rsid w:val="006231C4"/>
    <w:rsid w:val="006234C5"/>
    <w:rsid w:val="00623ADD"/>
    <w:rsid w:val="00624DDA"/>
    <w:rsid w:val="00626252"/>
    <w:rsid w:val="006262DD"/>
    <w:rsid w:val="006279E3"/>
    <w:rsid w:val="00630A34"/>
    <w:rsid w:val="00632BC5"/>
    <w:rsid w:val="00633D85"/>
    <w:rsid w:val="006359A7"/>
    <w:rsid w:val="00637354"/>
    <w:rsid w:val="00637F81"/>
    <w:rsid w:val="00641B32"/>
    <w:rsid w:val="006425CF"/>
    <w:rsid w:val="0064499F"/>
    <w:rsid w:val="006456D5"/>
    <w:rsid w:val="00646298"/>
    <w:rsid w:val="00647603"/>
    <w:rsid w:val="00651DB1"/>
    <w:rsid w:val="006549DD"/>
    <w:rsid w:val="00655758"/>
    <w:rsid w:val="00655EDE"/>
    <w:rsid w:val="006603C1"/>
    <w:rsid w:val="00660D8A"/>
    <w:rsid w:val="00660FD9"/>
    <w:rsid w:val="006614A3"/>
    <w:rsid w:val="00662135"/>
    <w:rsid w:val="006624B9"/>
    <w:rsid w:val="0066384B"/>
    <w:rsid w:val="006639A2"/>
    <w:rsid w:val="00664828"/>
    <w:rsid w:val="006654B8"/>
    <w:rsid w:val="00666416"/>
    <w:rsid w:val="00666A77"/>
    <w:rsid w:val="00670EA8"/>
    <w:rsid w:val="0067101A"/>
    <w:rsid w:val="00672535"/>
    <w:rsid w:val="00674142"/>
    <w:rsid w:val="006752C1"/>
    <w:rsid w:val="00675F5B"/>
    <w:rsid w:val="00676192"/>
    <w:rsid w:val="00676429"/>
    <w:rsid w:val="0068233E"/>
    <w:rsid w:val="00682AA8"/>
    <w:rsid w:val="00682AC3"/>
    <w:rsid w:val="006838D4"/>
    <w:rsid w:val="00683FDD"/>
    <w:rsid w:val="006855B5"/>
    <w:rsid w:val="006875FB"/>
    <w:rsid w:val="00687C1E"/>
    <w:rsid w:val="00690FE6"/>
    <w:rsid w:val="006931BC"/>
    <w:rsid w:val="006932D0"/>
    <w:rsid w:val="00693D0A"/>
    <w:rsid w:val="00694795"/>
    <w:rsid w:val="00696711"/>
    <w:rsid w:val="006971E2"/>
    <w:rsid w:val="006972DD"/>
    <w:rsid w:val="006973F5"/>
    <w:rsid w:val="00697CA0"/>
    <w:rsid w:val="006A2012"/>
    <w:rsid w:val="006A230D"/>
    <w:rsid w:val="006A3267"/>
    <w:rsid w:val="006A3964"/>
    <w:rsid w:val="006A411D"/>
    <w:rsid w:val="006A4C16"/>
    <w:rsid w:val="006A6780"/>
    <w:rsid w:val="006A76B3"/>
    <w:rsid w:val="006A7BC7"/>
    <w:rsid w:val="006B1F91"/>
    <w:rsid w:val="006B2401"/>
    <w:rsid w:val="006B31DE"/>
    <w:rsid w:val="006B4376"/>
    <w:rsid w:val="006B4754"/>
    <w:rsid w:val="006B5AE5"/>
    <w:rsid w:val="006B5F20"/>
    <w:rsid w:val="006B632B"/>
    <w:rsid w:val="006B6B83"/>
    <w:rsid w:val="006B7518"/>
    <w:rsid w:val="006C0E0E"/>
    <w:rsid w:val="006C1A91"/>
    <w:rsid w:val="006C29AF"/>
    <w:rsid w:val="006C322E"/>
    <w:rsid w:val="006C42A3"/>
    <w:rsid w:val="006C467A"/>
    <w:rsid w:val="006C7E00"/>
    <w:rsid w:val="006C7E31"/>
    <w:rsid w:val="006D0EF4"/>
    <w:rsid w:val="006D158C"/>
    <w:rsid w:val="006D3DF3"/>
    <w:rsid w:val="006D42E0"/>
    <w:rsid w:val="006D64F8"/>
    <w:rsid w:val="006D7373"/>
    <w:rsid w:val="006E1152"/>
    <w:rsid w:val="006E1BA8"/>
    <w:rsid w:val="006E4C94"/>
    <w:rsid w:val="006E679E"/>
    <w:rsid w:val="006F0A1A"/>
    <w:rsid w:val="006F2330"/>
    <w:rsid w:val="006F2A75"/>
    <w:rsid w:val="006F37D6"/>
    <w:rsid w:val="006F478D"/>
    <w:rsid w:val="006F5548"/>
    <w:rsid w:val="006F5733"/>
    <w:rsid w:val="006F5DB2"/>
    <w:rsid w:val="006F5EDC"/>
    <w:rsid w:val="007009EC"/>
    <w:rsid w:val="00703324"/>
    <w:rsid w:val="00703B3C"/>
    <w:rsid w:val="00704327"/>
    <w:rsid w:val="00705664"/>
    <w:rsid w:val="007066F5"/>
    <w:rsid w:val="00706FAD"/>
    <w:rsid w:val="007129D1"/>
    <w:rsid w:val="00712AEA"/>
    <w:rsid w:val="00712D93"/>
    <w:rsid w:val="00715155"/>
    <w:rsid w:val="00717715"/>
    <w:rsid w:val="007205B4"/>
    <w:rsid w:val="00720856"/>
    <w:rsid w:val="00720B91"/>
    <w:rsid w:val="00721615"/>
    <w:rsid w:val="00722436"/>
    <w:rsid w:val="00722AA8"/>
    <w:rsid w:val="007234D1"/>
    <w:rsid w:val="007264BE"/>
    <w:rsid w:val="007314A8"/>
    <w:rsid w:val="007335A5"/>
    <w:rsid w:val="007335DB"/>
    <w:rsid w:val="0073467B"/>
    <w:rsid w:val="00735C03"/>
    <w:rsid w:val="00736687"/>
    <w:rsid w:val="00737033"/>
    <w:rsid w:val="00740810"/>
    <w:rsid w:val="00740B0B"/>
    <w:rsid w:val="0074729F"/>
    <w:rsid w:val="00747F8B"/>
    <w:rsid w:val="007501C5"/>
    <w:rsid w:val="00751258"/>
    <w:rsid w:val="007542F3"/>
    <w:rsid w:val="0076072D"/>
    <w:rsid w:val="007607C9"/>
    <w:rsid w:val="007609AD"/>
    <w:rsid w:val="00760BD3"/>
    <w:rsid w:val="007614F4"/>
    <w:rsid w:val="00762844"/>
    <w:rsid w:val="00762C75"/>
    <w:rsid w:val="00765856"/>
    <w:rsid w:val="0076742E"/>
    <w:rsid w:val="00770F43"/>
    <w:rsid w:val="00771A68"/>
    <w:rsid w:val="00772341"/>
    <w:rsid w:val="0077306F"/>
    <w:rsid w:val="00775783"/>
    <w:rsid w:val="00775D54"/>
    <w:rsid w:val="0077639F"/>
    <w:rsid w:val="00777BFC"/>
    <w:rsid w:val="0078110D"/>
    <w:rsid w:val="00781486"/>
    <w:rsid w:val="00782054"/>
    <w:rsid w:val="00782A0D"/>
    <w:rsid w:val="00784E19"/>
    <w:rsid w:val="00785149"/>
    <w:rsid w:val="007864F3"/>
    <w:rsid w:val="007868C0"/>
    <w:rsid w:val="0078704B"/>
    <w:rsid w:val="00787506"/>
    <w:rsid w:val="00790338"/>
    <w:rsid w:val="00790749"/>
    <w:rsid w:val="007910C0"/>
    <w:rsid w:val="00791158"/>
    <w:rsid w:val="0079210C"/>
    <w:rsid w:val="00792D4B"/>
    <w:rsid w:val="00793905"/>
    <w:rsid w:val="00793BC7"/>
    <w:rsid w:val="007950D7"/>
    <w:rsid w:val="00795D3E"/>
    <w:rsid w:val="00795DBE"/>
    <w:rsid w:val="00795E82"/>
    <w:rsid w:val="00796C95"/>
    <w:rsid w:val="00796D1E"/>
    <w:rsid w:val="007A01D2"/>
    <w:rsid w:val="007A18CB"/>
    <w:rsid w:val="007A3117"/>
    <w:rsid w:val="007A3B94"/>
    <w:rsid w:val="007A5C38"/>
    <w:rsid w:val="007A76D8"/>
    <w:rsid w:val="007B034F"/>
    <w:rsid w:val="007B0877"/>
    <w:rsid w:val="007B22B3"/>
    <w:rsid w:val="007B24AB"/>
    <w:rsid w:val="007B2998"/>
    <w:rsid w:val="007B5637"/>
    <w:rsid w:val="007B60A1"/>
    <w:rsid w:val="007C0650"/>
    <w:rsid w:val="007C0D42"/>
    <w:rsid w:val="007C1F97"/>
    <w:rsid w:val="007C37E2"/>
    <w:rsid w:val="007C45B1"/>
    <w:rsid w:val="007C4E19"/>
    <w:rsid w:val="007D0668"/>
    <w:rsid w:val="007D0E5A"/>
    <w:rsid w:val="007D12A2"/>
    <w:rsid w:val="007D1826"/>
    <w:rsid w:val="007D2ADD"/>
    <w:rsid w:val="007D31A3"/>
    <w:rsid w:val="007D59C8"/>
    <w:rsid w:val="007D6307"/>
    <w:rsid w:val="007D6458"/>
    <w:rsid w:val="007D7066"/>
    <w:rsid w:val="007D744C"/>
    <w:rsid w:val="007E1048"/>
    <w:rsid w:val="007E23A2"/>
    <w:rsid w:val="007E3315"/>
    <w:rsid w:val="007E331E"/>
    <w:rsid w:val="007E3AC0"/>
    <w:rsid w:val="007E3CCD"/>
    <w:rsid w:val="007E3D52"/>
    <w:rsid w:val="007E400B"/>
    <w:rsid w:val="007E5548"/>
    <w:rsid w:val="007F250D"/>
    <w:rsid w:val="007F3CDB"/>
    <w:rsid w:val="007F42C2"/>
    <w:rsid w:val="007F438A"/>
    <w:rsid w:val="007F4554"/>
    <w:rsid w:val="007F7F13"/>
    <w:rsid w:val="00800F8B"/>
    <w:rsid w:val="00801900"/>
    <w:rsid w:val="00801F70"/>
    <w:rsid w:val="00802B58"/>
    <w:rsid w:val="00804069"/>
    <w:rsid w:val="00804CA2"/>
    <w:rsid w:val="008063A8"/>
    <w:rsid w:val="0080792B"/>
    <w:rsid w:val="00810E22"/>
    <w:rsid w:val="008112A1"/>
    <w:rsid w:val="008116EE"/>
    <w:rsid w:val="00814E95"/>
    <w:rsid w:val="00820CFF"/>
    <w:rsid w:val="0082103C"/>
    <w:rsid w:val="00821399"/>
    <w:rsid w:val="00821CE0"/>
    <w:rsid w:val="0082391B"/>
    <w:rsid w:val="00824D0A"/>
    <w:rsid w:val="008260B2"/>
    <w:rsid w:val="008264ED"/>
    <w:rsid w:val="00826D38"/>
    <w:rsid w:val="008310F6"/>
    <w:rsid w:val="0083287F"/>
    <w:rsid w:val="00833969"/>
    <w:rsid w:val="00833B73"/>
    <w:rsid w:val="008356E9"/>
    <w:rsid w:val="00835936"/>
    <w:rsid w:val="00835F02"/>
    <w:rsid w:val="008367C5"/>
    <w:rsid w:val="008379C5"/>
    <w:rsid w:val="00837B90"/>
    <w:rsid w:val="00844427"/>
    <w:rsid w:val="00845F71"/>
    <w:rsid w:val="00846ED0"/>
    <w:rsid w:val="00850C77"/>
    <w:rsid w:val="00853F11"/>
    <w:rsid w:val="0085448C"/>
    <w:rsid w:val="00855065"/>
    <w:rsid w:val="0085537F"/>
    <w:rsid w:val="00857743"/>
    <w:rsid w:val="00857978"/>
    <w:rsid w:val="00857F12"/>
    <w:rsid w:val="00861B81"/>
    <w:rsid w:val="00861D96"/>
    <w:rsid w:val="0086236F"/>
    <w:rsid w:val="008630E5"/>
    <w:rsid w:val="00865611"/>
    <w:rsid w:val="00865B55"/>
    <w:rsid w:val="00866D20"/>
    <w:rsid w:val="00867AEA"/>
    <w:rsid w:val="00870EE7"/>
    <w:rsid w:val="00871E43"/>
    <w:rsid w:val="00873690"/>
    <w:rsid w:val="008743DF"/>
    <w:rsid w:val="00874E6C"/>
    <w:rsid w:val="00880963"/>
    <w:rsid w:val="00881685"/>
    <w:rsid w:val="00882C4D"/>
    <w:rsid w:val="008835C9"/>
    <w:rsid w:val="008839C9"/>
    <w:rsid w:val="00885BDD"/>
    <w:rsid w:val="008860A9"/>
    <w:rsid w:val="00887DD7"/>
    <w:rsid w:val="00891EA5"/>
    <w:rsid w:val="00892D37"/>
    <w:rsid w:val="00893AEB"/>
    <w:rsid w:val="00894256"/>
    <w:rsid w:val="00894397"/>
    <w:rsid w:val="00894E69"/>
    <w:rsid w:val="00894E80"/>
    <w:rsid w:val="00894E86"/>
    <w:rsid w:val="00895A58"/>
    <w:rsid w:val="00896A0E"/>
    <w:rsid w:val="00897140"/>
    <w:rsid w:val="00897242"/>
    <w:rsid w:val="00897B43"/>
    <w:rsid w:val="00897FB3"/>
    <w:rsid w:val="008A07A0"/>
    <w:rsid w:val="008A2208"/>
    <w:rsid w:val="008A2E8D"/>
    <w:rsid w:val="008A3B54"/>
    <w:rsid w:val="008A409A"/>
    <w:rsid w:val="008A6D3F"/>
    <w:rsid w:val="008A766F"/>
    <w:rsid w:val="008B2E85"/>
    <w:rsid w:val="008C07C9"/>
    <w:rsid w:val="008C12FE"/>
    <w:rsid w:val="008C1823"/>
    <w:rsid w:val="008C29BF"/>
    <w:rsid w:val="008C2B2E"/>
    <w:rsid w:val="008C3FC9"/>
    <w:rsid w:val="008C40E2"/>
    <w:rsid w:val="008C54D5"/>
    <w:rsid w:val="008C7A35"/>
    <w:rsid w:val="008C7AFA"/>
    <w:rsid w:val="008D0A11"/>
    <w:rsid w:val="008D0BF6"/>
    <w:rsid w:val="008D2472"/>
    <w:rsid w:val="008D31BD"/>
    <w:rsid w:val="008D34D6"/>
    <w:rsid w:val="008D3868"/>
    <w:rsid w:val="008D5ED0"/>
    <w:rsid w:val="008E0B72"/>
    <w:rsid w:val="008E0C4A"/>
    <w:rsid w:val="008E187B"/>
    <w:rsid w:val="008E1F37"/>
    <w:rsid w:val="008E2409"/>
    <w:rsid w:val="008E2765"/>
    <w:rsid w:val="008E3082"/>
    <w:rsid w:val="008E580E"/>
    <w:rsid w:val="008F0789"/>
    <w:rsid w:val="008F08BD"/>
    <w:rsid w:val="008F266E"/>
    <w:rsid w:val="008F34DC"/>
    <w:rsid w:val="008F5934"/>
    <w:rsid w:val="008F6880"/>
    <w:rsid w:val="00901BF2"/>
    <w:rsid w:val="00901F5F"/>
    <w:rsid w:val="00903194"/>
    <w:rsid w:val="00903617"/>
    <w:rsid w:val="00903CF1"/>
    <w:rsid w:val="00905B76"/>
    <w:rsid w:val="00907CB7"/>
    <w:rsid w:val="0091210F"/>
    <w:rsid w:val="0091266C"/>
    <w:rsid w:val="00914CD4"/>
    <w:rsid w:val="00915D80"/>
    <w:rsid w:val="00917537"/>
    <w:rsid w:val="00917943"/>
    <w:rsid w:val="009212C0"/>
    <w:rsid w:val="00921527"/>
    <w:rsid w:val="00924447"/>
    <w:rsid w:val="00925399"/>
    <w:rsid w:val="00925BCC"/>
    <w:rsid w:val="009266CF"/>
    <w:rsid w:val="009277A5"/>
    <w:rsid w:val="009278EF"/>
    <w:rsid w:val="0093009C"/>
    <w:rsid w:val="009303CA"/>
    <w:rsid w:val="0093106C"/>
    <w:rsid w:val="0093131F"/>
    <w:rsid w:val="00931C34"/>
    <w:rsid w:val="00931F21"/>
    <w:rsid w:val="00932753"/>
    <w:rsid w:val="00933011"/>
    <w:rsid w:val="00933669"/>
    <w:rsid w:val="009349D9"/>
    <w:rsid w:val="0093610E"/>
    <w:rsid w:val="009374FE"/>
    <w:rsid w:val="009400D9"/>
    <w:rsid w:val="009427C1"/>
    <w:rsid w:val="009434E6"/>
    <w:rsid w:val="00943A86"/>
    <w:rsid w:val="009461B3"/>
    <w:rsid w:val="00946BCC"/>
    <w:rsid w:val="0095054D"/>
    <w:rsid w:val="00950C06"/>
    <w:rsid w:val="00951BCD"/>
    <w:rsid w:val="00951EE7"/>
    <w:rsid w:val="00953800"/>
    <w:rsid w:val="009540FD"/>
    <w:rsid w:val="00954987"/>
    <w:rsid w:val="00957B26"/>
    <w:rsid w:val="00957B96"/>
    <w:rsid w:val="00960185"/>
    <w:rsid w:val="00960800"/>
    <w:rsid w:val="00960862"/>
    <w:rsid w:val="00961431"/>
    <w:rsid w:val="00961BD8"/>
    <w:rsid w:val="00963EA7"/>
    <w:rsid w:val="00966477"/>
    <w:rsid w:val="00966585"/>
    <w:rsid w:val="009703B8"/>
    <w:rsid w:val="00970B6A"/>
    <w:rsid w:val="009711A1"/>
    <w:rsid w:val="00971B54"/>
    <w:rsid w:val="00972148"/>
    <w:rsid w:val="009724C4"/>
    <w:rsid w:val="00973774"/>
    <w:rsid w:val="00974BEE"/>
    <w:rsid w:val="00975754"/>
    <w:rsid w:val="009760E0"/>
    <w:rsid w:val="00976262"/>
    <w:rsid w:val="00980C20"/>
    <w:rsid w:val="00981455"/>
    <w:rsid w:val="00981BDA"/>
    <w:rsid w:val="00983499"/>
    <w:rsid w:val="00984855"/>
    <w:rsid w:val="009863B1"/>
    <w:rsid w:val="009866F4"/>
    <w:rsid w:val="00986DCA"/>
    <w:rsid w:val="00986F1D"/>
    <w:rsid w:val="00987AB3"/>
    <w:rsid w:val="009923FD"/>
    <w:rsid w:val="009926D2"/>
    <w:rsid w:val="0099384E"/>
    <w:rsid w:val="00994715"/>
    <w:rsid w:val="00995456"/>
    <w:rsid w:val="0099555C"/>
    <w:rsid w:val="00995A0C"/>
    <w:rsid w:val="0099694B"/>
    <w:rsid w:val="00997BA7"/>
    <w:rsid w:val="009A01E1"/>
    <w:rsid w:val="009A096A"/>
    <w:rsid w:val="009A3321"/>
    <w:rsid w:val="009B0B13"/>
    <w:rsid w:val="009B2380"/>
    <w:rsid w:val="009B2611"/>
    <w:rsid w:val="009B37FE"/>
    <w:rsid w:val="009B38C0"/>
    <w:rsid w:val="009B422A"/>
    <w:rsid w:val="009B46D6"/>
    <w:rsid w:val="009B4DE3"/>
    <w:rsid w:val="009B7664"/>
    <w:rsid w:val="009B7840"/>
    <w:rsid w:val="009C002E"/>
    <w:rsid w:val="009C0092"/>
    <w:rsid w:val="009C0EB6"/>
    <w:rsid w:val="009C0FA1"/>
    <w:rsid w:val="009C280B"/>
    <w:rsid w:val="009C2962"/>
    <w:rsid w:val="009C3E85"/>
    <w:rsid w:val="009C79C2"/>
    <w:rsid w:val="009D0BD1"/>
    <w:rsid w:val="009D10C1"/>
    <w:rsid w:val="009D20A7"/>
    <w:rsid w:val="009D44DB"/>
    <w:rsid w:val="009D4EBB"/>
    <w:rsid w:val="009D634F"/>
    <w:rsid w:val="009D6607"/>
    <w:rsid w:val="009D7430"/>
    <w:rsid w:val="009D799B"/>
    <w:rsid w:val="009E1579"/>
    <w:rsid w:val="009E294A"/>
    <w:rsid w:val="009E4B35"/>
    <w:rsid w:val="009E5ADF"/>
    <w:rsid w:val="009E73B3"/>
    <w:rsid w:val="009F07A0"/>
    <w:rsid w:val="009F0FB3"/>
    <w:rsid w:val="009F1C0A"/>
    <w:rsid w:val="009F324C"/>
    <w:rsid w:val="009F6745"/>
    <w:rsid w:val="009F74E4"/>
    <w:rsid w:val="009F75BB"/>
    <w:rsid w:val="009F780E"/>
    <w:rsid w:val="009F794F"/>
    <w:rsid w:val="00A00A6F"/>
    <w:rsid w:val="00A014C1"/>
    <w:rsid w:val="00A016BD"/>
    <w:rsid w:val="00A0294B"/>
    <w:rsid w:val="00A02BA6"/>
    <w:rsid w:val="00A10086"/>
    <w:rsid w:val="00A100CB"/>
    <w:rsid w:val="00A11733"/>
    <w:rsid w:val="00A1208D"/>
    <w:rsid w:val="00A12E9A"/>
    <w:rsid w:val="00A13643"/>
    <w:rsid w:val="00A1526C"/>
    <w:rsid w:val="00A153D6"/>
    <w:rsid w:val="00A17972"/>
    <w:rsid w:val="00A206E5"/>
    <w:rsid w:val="00A20804"/>
    <w:rsid w:val="00A20B02"/>
    <w:rsid w:val="00A20D74"/>
    <w:rsid w:val="00A235E1"/>
    <w:rsid w:val="00A236FA"/>
    <w:rsid w:val="00A23988"/>
    <w:rsid w:val="00A25641"/>
    <w:rsid w:val="00A270C1"/>
    <w:rsid w:val="00A30364"/>
    <w:rsid w:val="00A3242E"/>
    <w:rsid w:val="00A34826"/>
    <w:rsid w:val="00A3585C"/>
    <w:rsid w:val="00A35C7B"/>
    <w:rsid w:val="00A40F56"/>
    <w:rsid w:val="00A41BAB"/>
    <w:rsid w:val="00A42F51"/>
    <w:rsid w:val="00A43C42"/>
    <w:rsid w:val="00A46847"/>
    <w:rsid w:val="00A4716F"/>
    <w:rsid w:val="00A4725A"/>
    <w:rsid w:val="00A47987"/>
    <w:rsid w:val="00A50E3B"/>
    <w:rsid w:val="00A527CD"/>
    <w:rsid w:val="00A53352"/>
    <w:rsid w:val="00A55EDA"/>
    <w:rsid w:val="00A60C35"/>
    <w:rsid w:val="00A612C4"/>
    <w:rsid w:val="00A616BC"/>
    <w:rsid w:val="00A61B93"/>
    <w:rsid w:val="00A62C39"/>
    <w:rsid w:val="00A64A40"/>
    <w:rsid w:val="00A64F1A"/>
    <w:rsid w:val="00A6563A"/>
    <w:rsid w:val="00A70F5C"/>
    <w:rsid w:val="00A71BCB"/>
    <w:rsid w:val="00A71ED5"/>
    <w:rsid w:val="00A73ED7"/>
    <w:rsid w:val="00A74929"/>
    <w:rsid w:val="00A76288"/>
    <w:rsid w:val="00A82C3F"/>
    <w:rsid w:val="00A85ED2"/>
    <w:rsid w:val="00A86169"/>
    <w:rsid w:val="00A8718E"/>
    <w:rsid w:val="00A87967"/>
    <w:rsid w:val="00A90477"/>
    <w:rsid w:val="00A9091C"/>
    <w:rsid w:val="00A909D6"/>
    <w:rsid w:val="00A9269A"/>
    <w:rsid w:val="00A946EC"/>
    <w:rsid w:val="00A94731"/>
    <w:rsid w:val="00A94E42"/>
    <w:rsid w:val="00A9540E"/>
    <w:rsid w:val="00A95509"/>
    <w:rsid w:val="00A97AEC"/>
    <w:rsid w:val="00AA037C"/>
    <w:rsid w:val="00AA0A83"/>
    <w:rsid w:val="00AA1F8A"/>
    <w:rsid w:val="00AA6CEE"/>
    <w:rsid w:val="00AA74AF"/>
    <w:rsid w:val="00AB0058"/>
    <w:rsid w:val="00AB2FE2"/>
    <w:rsid w:val="00AB3680"/>
    <w:rsid w:val="00AB4BD8"/>
    <w:rsid w:val="00AB639A"/>
    <w:rsid w:val="00AC035A"/>
    <w:rsid w:val="00AC07A6"/>
    <w:rsid w:val="00AC1080"/>
    <w:rsid w:val="00AC1DBE"/>
    <w:rsid w:val="00AC1FB6"/>
    <w:rsid w:val="00AC48D6"/>
    <w:rsid w:val="00AC4CE5"/>
    <w:rsid w:val="00AC708D"/>
    <w:rsid w:val="00AD01AE"/>
    <w:rsid w:val="00AD06CE"/>
    <w:rsid w:val="00AD15C8"/>
    <w:rsid w:val="00AD188A"/>
    <w:rsid w:val="00AD206B"/>
    <w:rsid w:val="00AD3654"/>
    <w:rsid w:val="00AD4DA7"/>
    <w:rsid w:val="00AD5C84"/>
    <w:rsid w:val="00AD705B"/>
    <w:rsid w:val="00AE4672"/>
    <w:rsid w:val="00AE5C6F"/>
    <w:rsid w:val="00AE69F8"/>
    <w:rsid w:val="00AF3BDE"/>
    <w:rsid w:val="00B004E5"/>
    <w:rsid w:val="00B02D93"/>
    <w:rsid w:val="00B035BC"/>
    <w:rsid w:val="00B0361E"/>
    <w:rsid w:val="00B03728"/>
    <w:rsid w:val="00B04E63"/>
    <w:rsid w:val="00B04F88"/>
    <w:rsid w:val="00B05BDC"/>
    <w:rsid w:val="00B07E95"/>
    <w:rsid w:val="00B11391"/>
    <w:rsid w:val="00B11648"/>
    <w:rsid w:val="00B12763"/>
    <w:rsid w:val="00B13F32"/>
    <w:rsid w:val="00B14317"/>
    <w:rsid w:val="00B14F69"/>
    <w:rsid w:val="00B157BE"/>
    <w:rsid w:val="00B16B5C"/>
    <w:rsid w:val="00B16E2C"/>
    <w:rsid w:val="00B17858"/>
    <w:rsid w:val="00B1798C"/>
    <w:rsid w:val="00B17DCC"/>
    <w:rsid w:val="00B2010D"/>
    <w:rsid w:val="00B226A6"/>
    <w:rsid w:val="00B22899"/>
    <w:rsid w:val="00B2334A"/>
    <w:rsid w:val="00B235EA"/>
    <w:rsid w:val="00B23732"/>
    <w:rsid w:val="00B238E5"/>
    <w:rsid w:val="00B25C5D"/>
    <w:rsid w:val="00B26DB2"/>
    <w:rsid w:val="00B27EA5"/>
    <w:rsid w:val="00B31959"/>
    <w:rsid w:val="00B343F7"/>
    <w:rsid w:val="00B34418"/>
    <w:rsid w:val="00B344D3"/>
    <w:rsid w:val="00B359B5"/>
    <w:rsid w:val="00B37FEB"/>
    <w:rsid w:val="00B4056C"/>
    <w:rsid w:val="00B428C2"/>
    <w:rsid w:val="00B43E3E"/>
    <w:rsid w:val="00B47AC3"/>
    <w:rsid w:val="00B47DF4"/>
    <w:rsid w:val="00B51B54"/>
    <w:rsid w:val="00B52650"/>
    <w:rsid w:val="00B5362D"/>
    <w:rsid w:val="00B544CD"/>
    <w:rsid w:val="00B54871"/>
    <w:rsid w:val="00B55831"/>
    <w:rsid w:val="00B56DAF"/>
    <w:rsid w:val="00B60733"/>
    <w:rsid w:val="00B630B0"/>
    <w:rsid w:val="00B630F3"/>
    <w:rsid w:val="00B64532"/>
    <w:rsid w:val="00B648FF"/>
    <w:rsid w:val="00B64DBA"/>
    <w:rsid w:val="00B65587"/>
    <w:rsid w:val="00B724E2"/>
    <w:rsid w:val="00B7390C"/>
    <w:rsid w:val="00B73F36"/>
    <w:rsid w:val="00B74FF4"/>
    <w:rsid w:val="00B77DFC"/>
    <w:rsid w:val="00B808FB"/>
    <w:rsid w:val="00B812ED"/>
    <w:rsid w:val="00B814F8"/>
    <w:rsid w:val="00B8224F"/>
    <w:rsid w:val="00B82D79"/>
    <w:rsid w:val="00B83400"/>
    <w:rsid w:val="00B84C54"/>
    <w:rsid w:val="00B85BDE"/>
    <w:rsid w:val="00B86ADA"/>
    <w:rsid w:val="00B86EEB"/>
    <w:rsid w:val="00B910FE"/>
    <w:rsid w:val="00B952D9"/>
    <w:rsid w:val="00B95331"/>
    <w:rsid w:val="00B96E4D"/>
    <w:rsid w:val="00BA1B7D"/>
    <w:rsid w:val="00BA6314"/>
    <w:rsid w:val="00BA7D2F"/>
    <w:rsid w:val="00BB0E91"/>
    <w:rsid w:val="00BB1C63"/>
    <w:rsid w:val="00BB2FDD"/>
    <w:rsid w:val="00BB2FF8"/>
    <w:rsid w:val="00BB3B68"/>
    <w:rsid w:val="00BB4725"/>
    <w:rsid w:val="00BB4910"/>
    <w:rsid w:val="00BB554E"/>
    <w:rsid w:val="00BB6C72"/>
    <w:rsid w:val="00BB7009"/>
    <w:rsid w:val="00BC030B"/>
    <w:rsid w:val="00BC0978"/>
    <w:rsid w:val="00BC288D"/>
    <w:rsid w:val="00BC2A6E"/>
    <w:rsid w:val="00BC36FF"/>
    <w:rsid w:val="00BC42A7"/>
    <w:rsid w:val="00BC49C5"/>
    <w:rsid w:val="00BC5029"/>
    <w:rsid w:val="00BC5276"/>
    <w:rsid w:val="00BC6690"/>
    <w:rsid w:val="00BD0EA4"/>
    <w:rsid w:val="00BD231C"/>
    <w:rsid w:val="00BD2A62"/>
    <w:rsid w:val="00BD2AAB"/>
    <w:rsid w:val="00BD5755"/>
    <w:rsid w:val="00BD5E35"/>
    <w:rsid w:val="00BD6D28"/>
    <w:rsid w:val="00BE0E0A"/>
    <w:rsid w:val="00BE11AA"/>
    <w:rsid w:val="00BE1500"/>
    <w:rsid w:val="00BE3128"/>
    <w:rsid w:val="00BE4920"/>
    <w:rsid w:val="00BE5752"/>
    <w:rsid w:val="00BE59B6"/>
    <w:rsid w:val="00BE6507"/>
    <w:rsid w:val="00BE6983"/>
    <w:rsid w:val="00BE6BB2"/>
    <w:rsid w:val="00BE6D2C"/>
    <w:rsid w:val="00BE7EFE"/>
    <w:rsid w:val="00BF00D5"/>
    <w:rsid w:val="00BF0869"/>
    <w:rsid w:val="00BF1454"/>
    <w:rsid w:val="00BF1F1C"/>
    <w:rsid w:val="00BF380F"/>
    <w:rsid w:val="00BF3E9A"/>
    <w:rsid w:val="00BF656F"/>
    <w:rsid w:val="00BF66F7"/>
    <w:rsid w:val="00BF681C"/>
    <w:rsid w:val="00C01773"/>
    <w:rsid w:val="00C01B6A"/>
    <w:rsid w:val="00C03A38"/>
    <w:rsid w:val="00C0464F"/>
    <w:rsid w:val="00C06A70"/>
    <w:rsid w:val="00C07126"/>
    <w:rsid w:val="00C10CCA"/>
    <w:rsid w:val="00C11E35"/>
    <w:rsid w:val="00C12413"/>
    <w:rsid w:val="00C12E76"/>
    <w:rsid w:val="00C13968"/>
    <w:rsid w:val="00C139FF"/>
    <w:rsid w:val="00C15BE8"/>
    <w:rsid w:val="00C1760B"/>
    <w:rsid w:val="00C20821"/>
    <w:rsid w:val="00C21D3D"/>
    <w:rsid w:val="00C25C77"/>
    <w:rsid w:val="00C25C7E"/>
    <w:rsid w:val="00C25E0B"/>
    <w:rsid w:val="00C26989"/>
    <w:rsid w:val="00C26AC6"/>
    <w:rsid w:val="00C27143"/>
    <w:rsid w:val="00C31605"/>
    <w:rsid w:val="00C31F75"/>
    <w:rsid w:val="00C33EC9"/>
    <w:rsid w:val="00C34C96"/>
    <w:rsid w:val="00C37DC9"/>
    <w:rsid w:val="00C410CD"/>
    <w:rsid w:val="00C44084"/>
    <w:rsid w:val="00C51987"/>
    <w:rsid w:val="00C52AEB"/>
    <w:rsid w:val="00C52EEE"/>
    <w:rsid w:val="00C53BF4"/>
    <w:rsid w:val="00C5503B"/>
    <w:rsid w:val="00C56676"/>
    <w:rsid w:val="00C57391"/>
    <w:rsid w:val="00C57AD9"/>
    <w:rsid w:val="00C60E7D"/>
    <w:rsid w:val="00C620AD"/>
    <w:rsid w:val="00C644BA"/>
    <w:rsid w:val="00C64566"/>
    <w:rsid w:val="00C64B79"/>
    <w:rsid w:val="00C64C53"/>
    <w:rsid w:val="00C64FA7"/>
    <w:rsid w:val="00C6551F"/>
    <w:rsid w:val="00C65A19"/>
    <w:rsid w:val="00C6618D"/>
    <w:rsid w:val="00C6657F"/>
    <w:rsid w:val="00C6764D"/>
    <w:rsid w:val="00C734BE"/>
    <w:rsid w:val="00C73D69"/>
    <w:rsid w:val="00C742F3"/>
    <w:rsid w:val="00C747C5"/>
    <w:rsid w:val="00C77F6E"/>
    <w:rsid w:val="00C813B5"/>
    <w:rsid w:val="00C83419"/>
    <w:rsid w:val="00C843CD"/>
    <w:rsid w:val="00C84EAC"/>
    <w:rsid w:val="00C860EB"/>
    <w:rsid w:val="00C86F90"/>
    <w:rsid w:val="00C87312"/>
    <w:rsid w:val="00C87857"/>
    <w:rsid w:val="00C92073"/>
    <w:rsid w:val="00C92F0C"/>
    <w:rsid w:val="00C9421F"/>
    <w:rsid w:val="00C95239"/>
    <w:rsid w:val="00CA01FE"/>
    <w:rsid w:val="00CA0935"/>
    <w:rsid w:val="00CA1508"/>
    <w:rsid w:val="00CA227C"/>
    <w:rsid w:val="00CA2863"/>
    <w:rsid w:val="00CA28EA"/>
    <w:rsid w:val="00CA4103"/>
    <w:rsid w:val="00CA45DC"/>
    <w:rsid w:val="00CA474B"/>
    <w:rsid w:val="00CA47F2"/>
    <w:rsid w:val="00CA5D2A"/>
    <w:rsid w:val="00CA67A9"/>
    <w:rsid w:val="00CA70BD"/>
    <w:rsid w:val="00CA7579"/>
    <w:rsid w:val="00CB24A2"/>
    <w:rsid w:val="00CB4227"/>
    <w:rsid w:val="00CB58D8"/>
    <w:rsid w:val="00CB6725"/>
    <w:rsid w:val="00CB684D"/>
    <w:rsid w:val="00CB78B2"/>
    <w:rsid w:val="00CB7BF7"/>
    <w:rsid w:val="00CC1B87"/>
    <w:rsid w:val="00CC2B06"/>
    <w:rsid w:val="00CC4EF8"/>
    <w:rsid w:val="00CC53D2"/>
    <w:rsid w:val="00CD26D2"/>
    <w:rsid w:val="00CD4BCE"/>
    <w:rsid w:val="00CD5E87"/>
    <w:rsid w:val="00CD7899"/>
    <w:rsid w:val="00CE098E"/>
    <w:rsid w:val="00CE12C5"/>
    <w:rsid w:val="00CE2173"/>
    <w:rsid w:val="00CE2F13"/>
    <w:rsid w:val="00CE3A47"/>
    <w:rsid w:val="00CE4845"/>
    <w:rsid w:val="00CE4BD8"/>
    <w:rsid w:val="00CE5DB1"/>
    <w:rsid w:val="00CE5ED8"/>
    <w:rsid w:val="00CF0406"/>
    <w:rsid w:val="00D01D1E"/>
    <w:rsid w:val="00D02329"/>
    <w:rsid w:val="00D025F3"/>
    <w:rsid w:val="00D037AC"/>
    <w:rsid w:val="00D104E9"/>
    <w:rsid w:val="00D10A84"/>
    <w:rsid w:val="00D10CBA"/>
    <w:rsid w:val="00D11619"/>
    <w:rsid w:val="00D11E10"/>
    <w:rsid w:val="00D133D0"/>
    <w:rsid w:val="00D13F02"/>
    <w:rsid w:val="00D14703"/>
    <w:rsid w:val="00D148F5"/>
    <w:rsid w:val="00D14A65"/>
    <w:rsid w:val="00D166E6"/>
    <w:rsid w:val="00D171CA"/>
    <w:rsid w:val="00D20630"/>
    <w:rsid w:val="00D207DF"/>
    <w:rsid w:val="00D207E4"/>
    <w:rsid w:val="00D218B2"/>
    <w:rsid w:val="00D225BA"/>
    <w:rsid w:val="00D234FF"/>
    <w:rsid w:val="00D24AB5"/>
    <w:rsid w:val="00D26393"/>
    <w:rsid w:val="00D265C7"/>
    <w:rsid w:val="00D3063B"/>
    <w:rsid w:val="00D3065E"/>
    <w:rsid w:val="00D307A8"/>
    <w:rsid w:val="00D31286"/>
    <w:rsid w:val="00D323EA"/>
    <w:rsid w:val="00D343AB"/>
    <w:rsid w:val="00D36871"/>
    <w:rsid w:val="00D411D6"/>
    <w:rsid w:val="00D41544"/>
    <w:rsid w:val="00D42854"/>
    <w:rsid w:val="00D430E0"/>
    <w:rsid w:val="00D44BFC"/>
    <w:rsid w:val="00D46AD6"/>
    <w:rsid w:val="00D4727B"/>
    <w:rsid w:val="00D511C3"/>
    <w:rsid w:val="00D52B18"/>
    <w:rsid w:val="00D52F14"/>
    <w:rsid w:val="00D5392C"/>
    <w:rsid w:val="00D54CA6"/>
    <w:rsid w:val="00D55CF2"/>
    <w:rsid w:val="00D55E4A"/>
    <w:rsid w:val="00D56783"/>
    <w:rsid w:val="00D5716D"/>
    <w:rsid w:val="00D60138"/>
    <w:rsid w:val="00D61AF8"/>
    <w:rsid w:val="00D624D7"/>
    <w:rsid w:val="00D63386"/>
    <w:rsid w:val="00D636DE"/>
    <w:rsid w:val="00D6399A"/>
    <w:rsid w:val="00D65B04"/>
    <w:rsid w:val="00D666E2"/>
    <w:rsid w:val="00D714FF"/>
    <w:rsid w:val="00D71E47"/>
    <w:rsid w:val="00D72336"/>
    <w:rsid w:val="00D72FE9"/>
    <w:rsid w:val="00D7337E"/>
    <w:rsid w:val="00D733B1"/>
    <w:rsid w:val="00D73DFC"/>
    <w:rsid w:val="00D76ED2"/>
    <w:rsid w:val="00D77D73"/>
    <w:rsid w:val="00D810C8"/>
    <w:rsid w:val="00D8363C"/>
    <w:rsid w:val="00D848F0"/>
    <w:rsid w:val="00D85964"/>
    <w:rsid w:val="00D8632C"/>
    <w:rsid w:val="00D8711E"/>
    <w:rsid w:val="00D911A7"/>
    <w:rsid w:val="00D91E25"/>
    <w:rsid w:val="00D92826"/>
    <w:rsid w:val="00D92DA5"/>
    <w:rsid w:val="00D92E23"/>
    <w:rsid w:val="00D93C35"/>
    <w:rsid w:val="00D94F86"/>
    <w:rsid w:val="00D971E5"/>
    <w:rsid w:val="00D97690"/>
    <w:rsid w:val="00DA06AC"/>
    <w:rsid w:val="00DA2986"/>
    <w:rsid w:val="00DA3B4F"/>
    <w:rsid w:val="00DA5C8D"/>
    <w:rsid w:val="00DA65D6"/>
    <w:rsid w:val="00DA679F"/>
    <w:rsid w:val="00DA74E6"/>
    <w:rsid w:val="00DB12C9"/>
    <w:rsid w:val="00DB2502"/>
    <w:rsid w:val="00DB286A"/>
    <w:rsid w:val="00DB2C5C"/>
    <w:rsid w:val="00DB39E8"/>
    <w:rsid w:val="00DB44AF"/>
    <w:rsid w:val="00DB5A4C"/>
    <w:rsid w:val="00DB62D2"/>
    <w:rsid w:val="00DB6581"/>
    <w:rsid w:val="00DB770C"/>
    <w:rsid w:val="00DB78B9"/>
    <w:rsid w:val="00DB7F3F"/>
    <w:rsid w:val="00DC08BA"/>
    <w:rsid w:val="00DC26D6"/>
    <w:rsid w:val="00DC33C7"/>
    <w:rsid w:val="00DC4718"/>
    <w:rsid w:val="00DC7821"/>
    <w:rsid w:val="00DD0BD7"/>
    <w:rsid w:val="00DD0D5B"/>
    <w:rsid w:val="00DD269C"/>
    <w:rsid w:val="00DD505F"/>
    <w:rsid w:val="00DD561C"/>
    <w:rsid w:val="00DD5928"/>
    <w:rsid w:val="00DD5B88"/>
    <w:rsid w:val="00DD6BC4"/>
    <w:rsid w:val="00DE0801"/>
    <w:rsid w:val="00DE0D01"/>
    <w:rsid w:val="00DF0246"/>
    <w:rsid w:val="00DF0578"/>
    <w:rsid w:val="00DF06B5"/>
    <w:rsid w:val="00DF1681"/>
    <w:rsid w:val="00DF4AB3"/>
    <w:rsid w:val="00DF5564"/>
    <w:rsid w:val="00DF5B4F"/>
    <w:rsid w:val="00DF7E21"/>
    <w:rsid w:val="00E032A9"/>
    <w:rsid w:val="00E059F1"/>
    <w:rsid w:val="00E06449"/>
    <w:rsid w:val="00E1147C"/>
    <w:rsid w:val="00E11985"/>
    <w:rsid w:val="00E12C9D"/>
    <w:rsid w:val="00E13142"/>
    <w:rsid w:val="00E13C97"/>
    <w:rsid w:val="00E1496C"/>
    <w:rsid w:val="00E14D1B"/>
    <w:rsid w:val="00E1522A"/>
    <w:rsid w:val="00E15D6C"/>
    <w:rsid w:val="00E20369"/>
    <w:rsid w:val="00E2078D"/>
    <w:rsid w:val="00E20FD6"/>
    <w:rsid w:val="00E21818"/>
    <w:rsid w:val="00E25346"/>
    <w:rsid w:val="00E25CCD"/>
    <w:rsid w:val="00E2635D"/>
    <w:rsid w:val="00E263D0"/>
    <w:rsid w:val="00E26A51"/>
    <w:rsid w:val="00E27135"/>
    <w:rsid w:val="00E2795C"/>
    <w:rsid w:val="00E30BAC"/>
    <w:rsid w:val="00E31378"/>
    <w:rsid w:val="00E321A8"/>
    <w:rsid w:val="00E32408"/>
    <w:rsid w:val="00E33230"/>
    <w:rsid w:val="00E334AF"/>
    <w:rsid w:val="00E3446A"/>
    <w:rsid w:val="00E3537C"/>
    <w:rsid w:val="00E367B7"/>
    <w:rsid w:val="00E403B7"/>
    <w:rsid w:val="00E407FD"/>
    <w:rsid w:val="00E420C7"/>
    <w:rsid w:val="00E42D99"/>
    <w:rsid w:val="00E430E0"/>
    <w:rsid w:val="00E4550B"/>
    <w:rsid w:val="00E46498"/>
    <w:rsid w:val="00E465E9"/>
    <w:rsid w:val="00E46676"/>
    <w:rsid w:val="00E5041A"/>
    <w:rsid w:val="00E5132C"/>
    <w:rsid w:val="00E520DB"/>
    <w:rsid w:val="00E524CB"/>
    <w:rsid w:val="00E52672"/>
    <w:rsid w:val="00E5344B"/>
    <w:rsid w:val="00E539A5"/>
    <w:rsid w:val="00E53EE4"/>
    <w:rsid w:val="00E55D55"/>
    <w:rsid w:val="00E562CE"/>
    <w:rsid w:val="00E56CD8"/>
    <w:rsid w:val="00E60A31"/>
    <w:rsid w:val="00E60EC1"/>
    <w:rsid w:val="00E613B8"/>
    <w:rsid w:val="00E630D3"/>
    <w:rsid w:val="00E64087"/>
    <w:rsid w:val="00E70D90"/>
    <w:rsid w:val="00E7122D"/>
    <w:rsid w:val="00E72F9C"/>
    <w:rsid w:val="00E73C54"/>
    <w:rsid w:val="00E74C0F"/>
    <w:rsid w:val="00E7525F"/>
    <w:rsid w:val="00E756CD"/>
    <w:rsid w:val="00E7640A"/>
    <w:rsid w:val="00E77BD6"/>
    <w:rsid w:val="00E77F00"/>
    <w:rsid w:val="00E82099"/>
    <w:rsid w:val="00E820AE"/>
    <w:rsid w:val="00E83908"/>
    <w:rsid w:val="00E83E52"/>
    <w:rsid w:val="00E84377"/>
    <w:rsid w:val="00E85C6A"/>
    <w:rsid w:val="00E876B5"/>
    <w:rsid w:val="00E8779A"/>
    <w:rsid w:val="00E916A9"/>
    <w:rsid w:val="00E9231D"/>
    <w:rsid w:val="00E92C3F"/>
    <w:rsid w:val="00E938B0"/>
    <w:rsid w:val="00E96A85"/>
    <w:rsid w:val="00E97A27"/>
    <w:rsid w:val="00E97EC0"/>
    <w:rsid w:val="00EA17A5"/>
    <w:rsid w:val="00EA1C61"/>
    <w:rsid w:val="00EA20B3"/>
    <w:rsid w:val="00EA3425"/>
    <w:rsid w:val="00EA3A6C"/>
    <w:rsid w:val="00EA61B7"/>
    <w:rsid w:val="00EB1215"/>
    <w:rsid w:val="00EB1C23"/>
    <w:rsid w:val="00EB299E"/>
    <w:rsid w:val="00EB33BA"/>
    <w:rsid w:val="00EB36D2"/>
    <w:rsid w:val="00EB3B36"/>
    <w:rsid w:val="00EC01C5"/>
    <w:rsid w:val="00EC0366"/>
    <w:rsid w:val="00EC195E"/>
    <w:rsid w:val="00EC3337"/>
    <w:rsid w:val="00EC3D5B"/>
    <w:rsid w:val="00EC3D79"/>
    <w:rsid w:val="00EC52BA"/>
    <w:rsid w:val="00EC5FC1"/>
    <w:rsid w:val="00ED32DD"/>
    <w:rsid w:val="00ED3F45"/>
    <w:rsid w:val="00ED3F5A"/>
    <w:rsid w:val="00ED4C38"/>
    <w:rsid w:val="00EE06FB"/>
    <w:rsid w:val="00EE19AC"/>
    <w:rsid w:val="00EE2DC8"/>
    <w:rsid w:val="00EE3B7B"/>
    <w:rsid w:val="00EE7DF3"/>
    <w:rsid w:val="00EE7FF1"/>
    <w:rsid w:val="00EF124D"/>
    <w:rsid w:val="00EF13FB"/>
    <w:rsid w:val="00EF34ED"/>
    <w:rsid w:val="00EF462C"/>
    <w:rsid w:val="00EF5075"/>
    <w:rsid w:val="00EF6B55"/>
    <w:rsid w:val="00F016B6"/>
    <w:rsid w:val="00F0342D"/>
    <w:rsid w:val="00F0426E"/>
    <w:rsid w:val="00F04383"/>
    <w:rsid w:val="00F049E2"/>
    <w:rsid w:val="00F06FE1"/>
    <w:rsid w:val="00F076F6"/>
    <w:rsid w:val="00F1263E"/>
    <w:rsid w:val="00F1279E"/>
    <w:rsid w:val="00F15AC5"/>
    <w:rsid w:val="00F15E90"/>
    <w:rsid w:val="00F17287"/>
    <w:rsid w:val="00F20C08"/>
    <w:rsid w:val="00F21C36"/>
    <w:rsid w:val="00F21FB4"/>
    <w:rsid w:val="00F22D0F"/>
    <w:rsid w:val="00F249CC"/>
    <w:rsid w:val="00F26F14"/>
    <w:rsid w:val="00F2764A"/>
    <w:rsid w:val="00F27D73"/>
    <w:rsid w:val="00F27E1B"/>
    <w:rsid w:val="00F30F05"/>
    <w:rsid w:val="00F31559"/>
    <w:rsid w:val="00F319C3"/>
    <w:rsid w:val="00F32E5B"/>
    <w:rsid w:val="00F34E59"/>
    <w:rsid w:val="00F35442"/>
    <w:rsid w:val="00F35F4E"/>
    <w:rsid w:val="00F4167C"/>
    <w:rsid w:val="00F41E1F"/>
    <w:rsid w:val="00F42003"/>
    <w:rsid w:val="00F442F2"/>
    <w:rsid w:val="00F445A3"/>
    <w:rsid w:val="00F44F5D"/>
    <w:rsid w:val="00F46DE6"/>
    <w:rsid w:val="00F471B4"/>
    <w:rsid w:val="00F50B8D"/>
    <w:rsid w:val="00F515AF"/>
    <w:rsid w:val="00F5178F"/>
    <w:rsid w:val="00F518AC"/>
    <w:rsid w:val="00F52CF6"/>
    <w:rsid w:val="00F53162"/>
    <w:rsid w:val="00F53487"/>
    <w:rsid w:val="00F54FF2"/>
    <w:rsid w:val="00F57768"/>
    <w:rsid w:val="00F579FA"/>
    <w:rsid w:val="00F62556"/>
    <w:rsid w:val="00F633E5"/>
    <w:rsid w:val="00F643D9"/>
    <w:rsid w:val="00F64A99"/>
    <w:rsid w:val="00F64BDE"/>
    <w:rsid w:val="00F668CF"/>
    <w:rsid w:val="00F676BF"/>
    <w:rsid w:val="00F67853"/>
    <w:rsid w:val="00F706E1"/>
    <w:rsid w:val="00F71B41"/>
    <w:rsid w:val="00F7421A"/>
    <w:rsid w:val="00F74B09"/>
    <w:rsid w:val="00F760A3"/>
    <w:rsid w:val="00F7732E"/>
    <w:rsid w:val="00F81D8F"/>
    <w:rsid w:val="00F8227E"/>
    <w:rsid w:val="00F86CF8"/>
    <w:rsid w:val="00F903C9"/>
    <w:rsid w:val="00F90AA9"/>
    <w:rsid w:val="00F90E9D"/>
    <w:rsid w:val="00F911C8"/>
    <w:rsid w:val="00F912F4"/>
    <w:rsid w:val="00F928F7"/>
    <w:rsid w:val="00F92C70"/>
    <w:rsid w:val="00F933A3"/>
    <w:rsid w:val="00F97E5A"/>
    <w:rsid w:val="00FA0D50"/>
    <w:rsid w:val="00FA119C"/>
    <w:rsid w:val="00FA11E4"/>
    <w:rsid w:val="00FA35A8"/>
    <w:rsid w:val="00FA4B08"/>
    <w:rsid w:val="00FA5070"/>
    <w:rsid w:val="00FA58C9"/>
    <w:rsid w:val="00FA604C"/>
    <w:rsid w:val="00FB1881"/>
    <w:rsid w:val="00FB1C89"/>
    <w:rsid w:val="00FB3CBE"/>
    <w:rsid w:val="00FB5398"/>
    <w:rsid w:val="00FB561A"/>
    <w:rsid w:val="00FC074C"/>
    <w:rsid w:val="00FC2A05"/>
    <w:rsid w:val="00FC2E0B"/>
    <w:rsid w:val="00FC4008"/>
    <w:rsid w:val="00FC4359"/>
    <w:rsid w:val="00FC52B7"/>
    <w:rsid w:val="00FC530D"/>
    <w:rsid w:val="00FC6CBE"/>
    <w:rsid w:val="00FC6FB6"/>
    <w:rsid w:val="00FD1937"/>
    <w:rsid w:val="00FD2C39"/>
    <w:rsid w:val="00FD314C"/>
    <w:rsid w:val="00FD791B"/>
    <w:rsid w:val="00FD7A35"/>
    <w:rsid w:val="00FE0414"/>
    <w:rsid w:val="00FE0673"/>
    <w:rsid w:val="00FE251D"/>
    <w:rsid w:val="00FE280E"/>
    <w:rsid w:val="00FE2D59"/>
    <w:rsid w:val="00FE376E"/>
    <w:rsid w:val="00FE4063"/>
    <w:rsid w:val="00FE4A58"/>
    <w:rsid w:val="00FE4D6D"/>
    <w:rsid w:val="00FE63A8"/>
    <w:rsid w:val="00FF111C"/>
    <w:rsid w:val="00FF182A"/>
    <w:rsid w:val="00FF18DC"/>
    <w:rsid w:val="00FF4306"/>
    <w:rsid w:val="00FF4DC7"/>
    <w:rsid w:val="00FF555E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2290CC"/>
  <w15:docId w15:val="{ADC50747-C672-4DA7-B61F-1D6C053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14"/>
  </w:style>
  <w:style w:type="paragraph" w:styleId="Heading1">
    <w:name w:val="heading 1"/>
    <w:aliases w:val="h1,1,H1,h11,h12,h13,h14,h15,h16,THeading 1,R1,H11,E1,l1,H12,H111,H13,H112,H14,H113,H15,H114,H16,H115,H17,H116,H18,H117,H19,H118,H110,H119,H120,H1110,H121,H1111,H131,H1121,H141,H1131,H151,H1141,H161,H1151,Part,chaptertext"/>
    <w:basedOn w:val="Normal"/>
    <w:next w:val="Normal"/>
    <w:link w:val="Heading1Char1"/>
    <w:autoRedefine/>
    <w:uiPriority w:val="99"/>
    <w:qFormat/>
    <w:rsid w:val="00903194"/>
    <w:pPr>
      <w:keepNext/>
      <w:numPr>
        <w:numId w:val="1"/>
      </w:numPr>
      <w:tabs>
        <w:tab w:val="clear" w:pos="720"/>
      </w:tabs>
      <w:spacing w:after="120"/>
      <w:ind w:left="0" w:firstLine="0"/>
      <w:outlineLvl w:val="0"/>
    </w:pPr>
    <w:rPr>
      <w:rFonts w:asciiTheme="minorHAnsi" w:hAnsiTheme="minorHAnsi" w:cstheme="minorHAnsi"/>
      <w:b/>
    </w:rPr>
  </w:style>
  <w:style w:type="paragraph" w:styleId="Heading2">
    <w:name w:val="heading 2"/>
    <w:aliases w:val="H2,h2,h21,heading 21,h22,h23,THeading 2,Heading 2 Char Char,1.1,1. 제목,소제목,2,Header 2,R2,H21,E2,l2,Level 2 Head,21,H22,H211,H23,H212,H24,H213,H25,H214,H26,H215,H27,H216,H28,H217,H29,H218,H210,H219,H220,H2110,H221,H2111,H231,H2121"/>
    <w:basedOn w:val="Normal"/>
    <w:next w:val="Normal"/>
    <w:link w:val="Heading2Char1"/>
    <w:autoRedefine/>
    <w:uiPriority w:val="99"/>
    <w:qFormat/>
    <w:rsid w:val="00DF5B4F"/>
    <w:pPr>
      <w:keepNext/>
      <w:spacing w:before="120" w:after="120"/>
      <w:jc w:val="both"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7542"/>
    <w:pPr>
      <w:keepNext/>
      <w:numPr>
        <w:ilvl w:val="2"/>
        <w:numId w:val="2"/>
      </w:numPr>
      <w:tabs>
        <w:tab w:val="left" w:pos="864"/>
      </w:tabs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aliases w:val="H4,h4,h41,heading 41,h42,heading 42,h43,H41,H42,H43,H411,h411,H421,h421,H44,h44,H412,h412,H422,h422,H431,h431,H45,h45,H413,h413,H423,h423,H432,h432,H46,h46,H47,h47,Heading 14,Heading 141,Heading 142,E4,Map Title,Heading Four,3rd Level Head,4"/>
    <w:basedOn w:val="Normal"/>
    <w:next w:val="Normal"/>
    <w:link w:val="Heading4Char"/>
    <w:uiPriority w:val="99"/>
    <w:qFormat/>
    <w:rsid w:val="00607542"/>
    <w:pPr>
      <w:keepNext/>
      <w:numPr>
        <w:ilvl w:val="3"/>
        <w:numId w:val="2"/>
      </w:numPr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aliases w:val="H5,h5,Heading5,h51,heading 51,Heading51,h52,h53"/>
    <w:basedOn w:val="Normal"/>
    <w:next w:val="Normal"/>
    <w:link w:val="Heading5Char"/>
    <w:uiPriority w:val="99"/>
    <w:qFormat/>
    <w:rsid w:val="00607542"/>
    <w:pPr>
      <w:keepNext/>
      <w:numPr>
        <w:ilvl w:val="4"/>
        <w:numId w:val="2"/>
      </w:numPr>
      <w:jc w:val="center"/>
      <w:outlineLvl w:val="4"/>
    </w:pPr>
    <w:rPr>
      <w:rFonts w:ascii="Arial" w:hAnsi="Arial"/>
      <w:b/>
      <w:sz w:val="22"/>
    </w:rPr>
  </w:style>
  <w:style w:type="paragraph" w:styleId="Heading6">
    <w:name w:val="heading 6"/>
    <w:aliases w:val="h6,Heading6,h61,h62"/>
    <w:basedOn w:val="Normal"/>
    <w:next w:val="Normal"/>
    <w:link w:val="Heading6Char"/>
    <w:uiPriority w:val="99"/>
    <w:qFormat/>
    <w:rsid w:val="00607542"/>
    <w:pPr>
      <w:keepNext/>
      <w:numPr>
        <w:ilvl w:val="5"/>
        <w:numId w:val="2"/>
      </w:numPr>
      <w:jc w:val="center"/>
      <w:outlineLvl w:val="5"/>
    </w:pPr>
    <w:rPr>
      <w:rFonts w:ascii="Arial" w:hAnsi="Arial"/>
      <w:b/>
      <w:color w:val="000000"/>
      <w:sz w:val="22"/>
    </w:rPr>
  </w:style>
  <w:style w:type="paragraph" w:styleId="Heading7">
    <w:name w:val="heading 7"/>
    <w:aliases w:val="H7,8,st"/>
    <w:basedOn w:val="Normal"/>
    <w:next w:val="Normal"/>
    <w:link w:val="Heading7Char"/>
    <w:uiPriority w:val="99"/>
    <w:qFormat/>
    <w:rsid w:val="00607542"/>
    <w:pPr>
      <w:keepNext/>
      <w:numPr>
        <w:ilvl w:val="6"/>
        <w:numId w:val="2"/>
      </w:numPr>
      <w:outlineLvl w:val="6"/>
    </w:pPr>
    <w:rPr>
      <w:rFonts w:ascii="Arial" w:hAnsi="Arial"/>
    </w:rPr>
  </w:style>
  <w:style w:type="paragraph" w:styleId="Heading8">
    <w:name w:val="heading 8"/>
    <w:aliases w:val="Table Heading"/>
    <w:basedOn w:val="Normal"/>
    <w:next w:val="Normal"/>
    <w:link w:val="Heading8Char"/>
    <w:uiPriority w:val="99"/>
    <w:qFormat/>
    <w:rsid w:val="00607542"/>
    <w:pPr>
      <w:keepNext/>
      <w:numPr>
        <w:ilvl w:val="7"/>
        <w:numId w:val="2"/>
      </w:numPr>
      <w:jc w:val="center"/>
      <w:outlineLvl w:val="7"/>
    </w:pPr>
    <w:rPr>
      <w:rFonts w:ascii="Arial" w:hAnsi="Arial"/>
      <w:b/>
      <w:sz w:val="32"/>
    </w:rPr>
  </w:style>
  <w:style w:type="paragraph" w:styleId="Heading9">
    <w:name w:val="heading 9"/>
    <w:aliases w:val="Figure Heading,FH,tt,ft,HF,Figures"/>
    <w:basedOn w:val="Normal"/>
    <w:next w:val="Normal"/>
    <w:link w:val="Heading9Char"/>
    <w:uiPriority w:val="99"/>
    <w:qFormat/>
    <w:rsid w:val="00607542"/>
    <w:pPr>
      <w:keepNext/>
      <w:numPr>
        <w:ilvl w:val="8"/>
        <w:numId w:val="2"/>
      </w:numPr>
      <w:jc w:val="both"/>
      <w:outlineLvl w:val="8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 Char,h11 Char,h12 Char,h13 Char,h14 Char,h15 Char,h16 Char,THeading 1 Char,R1 Char,H11 Char,E1 Char,l1 Char,H12 Char,H111 Char,H13 Char,H112 Char,H14 Char,H113 Char,H15 Char,H114 Char,H16 Char,H115 Char,H17 Char,H18 Char"/>
    <w:basedOn w:val="DefaultParagraphFont"/>
    <w:uiPriority w:val="9"/>
    <w:rsid w:val="003D7877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character" w:customStyle="1" w:styleId="Heading2Char">
    <w:name w:val="Heading 2 Char"/>
    <w:aliases w:val="H2 Char,h2 Char,h21 Char,heading 21 Char,h22 Char,h23 Char,THeading 2 Char,Heading 2 Char Char Char,1.1 Char,1. 제목 Char,소제목 Char,2 Char,Header 2 Char,R2 Char,H21 Char,E2 Char,l2 Char,Level 2 Head Char,21 Char,H22 Char,H211 Char,H23 Char"/>
    <w:basedOn w:val="DefaultParagraphFont"/>
    <w:uiPriority w:val="99"/>
    <w:semiHidden/>
    <w:locked/>
    <w:rsid w:val="005834DE"/>
    <w:rPr>
      <w:rFonts w:ascii="Cambria" w:eastAsia="PMingLiU" w:hAnsi="Cambria" w:cs="Times New Roman"/>
      <w:b/>
      <w:bCs/>
      <w:kern w:val="0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D3107"/>
    <w:rPr>
      <w:rFonts w:ascii="Arial" w:hAnsi="Arial"/>
      <w:b/>
      <w:sz w:val="22"/>
    </w:rPr>
  </w:style>
  <w:style w:type="character" w:customStyle="1" w:styleId="Heading4Char">
    <w:name w:val="Heading 4 Char"/>
    <w:aliases w:val="H4 Char,h4 Char,h41 Char,heading 41 Char,h42 Char,heading 42 Char,h43 Char,H41 Char,H42 Char,H43 Char,H411 Char,h411 Char,H421 Char,h421 Char,H44 Char,h44 Char,H412 Char,h412 Char,H422 Char,h422 Char,H431 Char,h431 Char,H45 Char,h45 Char"/>
    <w:basedOn w:val="DefaultParagraphFont"/>
    <w:link w:val="Heading4"/>
    <w:uiPriority w:val="99"/>
    <w:locked/>
    <w:rsid w:val="004D3107"/>
    <w:rPr>
      <w:rFonts w:ascii="Arial" w:hAnsi="Arial"/>
      <w:b/>
      <w:sz w:val="22"/>
    </w:rPr>
  </w:style>
  <w:style w:type="character" w:customStyle="1" w:styleId="Heading5Char">
    <w:name w:val="Heading 5 Char"/>
    <w:aliases w:val="H5 Char,h5 Char,Heading5 Char,h51 Char,heading 51 Char,Heading51 Char,h52 Char,h53 Char"/>
    <w:basedOn w:val="DefaultParagraphFont"/>
    <w:link w:val="Heading5"/>
    <w:uiPriority w:val="99"/>
    <w:locked/>
    <w:rsid w:val="004D3107"/>
    <w:rPr>
      <w:rFonts w:ascii="Arial" w:hAnsi="Arial"/>
      <w:b/>
      <w:sz w:val="22"/>
    </w:rPr>
  </w:style>
  <w:style w:type="character" w:customStyle="1" w:styleId="Heading6Char">
    <w:name w:val="Heading 6 Char"/>
    <w:aliases w:val="h6 Char,Heading6 Char,h61 Char,h62 Char"/>
    <w:basedOn w:val="DefaultParagraphFont"/>
    <w:link w:val="Heading6"/>
    <w:uiPriority w:val="99"/>
    <w:locked/>
    <w:rsid w:val="004D3107"/>
    <w:rPr>
      <w:rFonts w:ascii="Arial" w:hAnsi="Arial"/>
      <w:b/>
      <w:color w:val="000000"/>
      <w:sz w:val="22"/>
    </w:rPr>
  </w:style>
  <w:style w:type="character" w:customStyle="1" w:styleId="Heading7Char">
    <w:name w:val="Heading 7 Char"/>
    <w:aliases w:val="H7 Char,8 Char,st Char"/>
    <w:basedOn w:val="DefaultParagraphFont"/>
    <w:link w:val="Heading7"/>
    <w:uiPriority w:val="99"/>
    <w:locked/>
    <w:rsid w:val="004D3107"/>
    <w:rPr>
      <w:rFonts w:ascii="Arial" w:hAnsi="Arial"/>
    </w:rPr>
  </w:style>
  <w:style w:type="character" w:customStyle="1" w:styleId="Heading8Char">
    <w:name w:val="Heading 8 Char"/>
    <w:aliases w:val="Table Heading Char"/>
    <w:basedOn w:val="DefaultParagraphFont"/>
    <w:link w:val="Heading8"/>
    <w:uiPriority w:val="99"/>
    <w:locked/>
    <w:rsid w:val="004D3107"/>
    <w:rPr>
      <w:rFonts w:ascii="Arial" w:hAnsi="Arial"/>
      <w:b/>
      <w:sz w:val="32"/>
    </w:rPr>
  </w:style>
  <w:style w:type="character" w:customStyle="1" w:styleId="Heading9Char">
    <w:name w:val="Heading 9 Char"/>
    <w:aliases w:val="Figure Heading Char,FH Char,tt Char,ft Char,HF Char,Figures Char"/>
    <w:basedOn w:val="DefaultParagraphFont"/>
    <w:link w:val="Heading9"/>
    <w:uiPriority w:val="99"/>
    <w:locked/>
    <w:rsid w:val="004D3107"/>
    <w:rPr>
      <w:rFonts w:ascii="Arial" w:hAnsi="Arial"/>
      <w:b/>
      <w:bCs/>
    </w:rPr>
  </w:style>
  <w:style w:type="character" w:customStyle="1" w:styleId="Heading1Char2">
    <w:name w:val="Heading 1 Char2"/>
    <w:aliases w:val="h1 Char2,1 Char2,H1 Char2,h11 Char2,h12 Char2,h13 Char2,h14 Char2,h15 Char2,h16 Char2,THeading 1 Char2,R1 Char2,H11 Char2,E1 Char2,l1 Char2,H12 Char2,H111 Char2,H13 Char2,H112 Char2,H14 Char2,H113 Char2,H15 Char2,H114 Char2,H16 Char2"/>
    <w:basedOn w:val="DefaultParagraphFont"/>
    <w:uiPriority w:val="99"/>
    <w:locked/>
    <w:rsid w:val="005834DE"/>
    <w:rPr>
      <w:rFonts w:ascii="Cambria" w:eastAsia="PMingLiU" w:hAnsi="Cambria" w:cs="Times New Roman"/>
      <w:b/>
      <w:bCs/>
      <w:kern w:val="52"/>
      <w:sz w:val="52"/>
      <w:szCs w:val="52"/>
      <w:lang w:eastAsia="en-US"/>
    </w:rPr>
  </w:style>
  <w:style w:type="character" w:customStyle="1" w:styleId="Heading1Char1">
    <w:name w:val="Heading 1 Char1"/>
    <w:aliases w:val="h1 Char1,1 Char1,H1 Char1,h11 Char1,h12 Char1,h13 Char1,h14 Char1,h15 Char1,h16 Char1,THeading 1 Char1,R1 Char1,H11 Char1,E1 Char1,l1 Char1,H12 Char1,H111 Char1,H13 Char1,H112 Char1,H14 Char1,H113 Char1,H15 Char1,H114 Char1,H16 Char1"/>
    <w:link w:val="Heading1"/>
    <w:uiPriority w:val="99"/>
    <w:locked/>
    <w:rsid w:val="00903194"/>
    <w:rPr>
      <w:rFonts w:asciiTheme="minorHAnsi" w:hAnsiTheme="minorHAnsi" w:cstheme="minorHAnsi"/>
      <w:b/>
    </w:rPr>
  </w:style>
  <w:style w:type="character" w:customStyle="1" w:styleId="Heading2Char1">
    <w:name w:val="Heading 2 Char1"/>
    <w:aliases w:val="H2 Char1,h2 Char1,h21 Char1,heading 21 Char1,h22 Char1,h23 Char1,THeading 2 Char1,Heading 2 Char Char Char1,1.1 Char1,1. 제목 Char1,소제목 Char1,2 Char1,Header 2 Char1,R2 Char1,H21 Char1,E2 Char1,l2 Char1,Level 2 Head Char1,21 Char1,H22 Char1"/>
    <w:link w:val="Heading2"/>
    <w:uiPriority w:val="99"/>
    <w:locked/>
    <w:rsid w:val="00DF5B4F"/>
    <w:rPr>
      <w:rFonts w:ascii="Calibri" w:hAnsi="Calibri"/>
      <w:b/>
    </w:rPr>
  </w:style>
  <w:style w:type="character" w:customStyle="1" w:styleId="2">
    <w:name w:val="字元 字元2"/>
    <w:uiPriority w:val="99"/>
    <w:rsid w:val="00607542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rsid w:val="002B4614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B4614"/>
    <w:rPr>
      <w:sz w:val="20"/>
    </w:rPr>
  </w:style>
  <w:style w:type="paragraph" w:styleId="Header">
    <w:name w:val="header"/>
    <w:basedOn w:val="Normal"/>
    <w:link w:val="HeaderChar"/>
    <w:uiPriority w:val="99"/>
    <w:rsid w:val="006075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D3107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6075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D3107"/>
    <w:rPr>
      <w:rFonts w:cs="Times New Roman"/>
      <w:sz w:val="20"/>
    </w:rPr>
  </w:style>
  <w:style w:type="character" w:styleId="Hyperlink">
    <w:name w:val="Hyperlink"/>
    <w:basedOn w:val="DefaultParagraphFont"/>
    <w:uiPriority w:val="99"/>
    <w:rsid w:val="0060754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0754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D3107"/>
    <w:rPr>
      <w:rFonts w:cs="Times New Roman"/>
      <w:sz w:val="20"/>
    </w:rPr>
  </w:style>
  <w:style w:type="paragraph" w:customStyle="1" w:styleId="Sub-Title">
    <w:name w:val="Sub-Title"/>
    <w:basedOn w:val="Normal"/>
    <w:uiPriority w:val="99"/>
    <w:rsid w:val="00607542"/>
    <w:pPr>
      <w:jc w:val="center"/>
    </w:pPr>
    <w:rPr>
      <w:rFonts w:ascii="Times" w:hAnsi="Times"/>
      <w:b/>
      <w:bCs/>
      <w:sz w:val="40"/>
    </w:rPr>
  </w:style>
  <w:style w:type="character" w:customStyle="1" w:styleId="a">
    <w:name w:val="字元 字元"/>
    <w:uiPriority w:val="99"/>
    <w:rsid w:val="00607542"/>
    <w:rPr>
      <w:sz w:val="24"/>
      <w:lang w:val="en-US" w:eastAsia="en-US"/>
    </w:rPr>
  </w:style>
  <w:style w:type="paragraph" w:styleId="List5">
    <w:name w:val="List 5"/>
    <w:basedOn w:val="Normal"/>
    <w:uiPriority w:val="99"/>
    <w:rsid w:val="00607542"/>
    <w:pPr>
      <w:ind w:left="1800" w:hanging="360"/>
    </w:pPr>
  </w:style>
  <w:style w:type="paragraph" w:styleId="BodyText2">
    <w:name w:val="Body Text 2"/>
    <w:basedOn w:val="Normal"/>
    <w:link w:val="BodyText2Char"/>
    <w:uiPriority w:val="99"/>
    <w:rsid w:val="00607542"/>
    <w:pPr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D3107"/>
    <w:rPr>
      <w:rFonts w:cs="Times New Roman"/>
      <w:sz w:val="20"/>
    </w:rPr>
  </w:style>
  <w:style w:type="paragraph" w:styleId="BodyText3">
    <w:name w:val="Body Text 3"/>
    <w:basedOn w:val="Normal"/>
    <w:link w:val="BodyText3Char"/>
    <w:uiPriority w:val="99"/>
    <w:rsid w:val="00607542"/>
    <w:pPr>
      <w:jc w:val="center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D3107"/>
    <w:rPr>
      <w:rFonts w:cs="Times New Roman"/>
      <w:sz w:val="16"/>
    </w:rPr>
  </w:style>
  <w:style w:type="paragraph" w:styleId="TOC1">
    <w:name w:val="toc 1"/>
    <w:basedOn w:val="Heading1"/>
    <w:next w:val="Normal"/>
    <w:autoRedefine/>
    <w:uiPriority w:val="99"/>
    <w:rsid w:val="00607542"/>
    <w:pPr>
      <w:numPr>
        <w:numId w:val="0"/>
      </w:numPr>
      <w:outlineLvl w:val="9"/>
    </w:pPr>
    <w:rPr>
      <w:caps/>
    </w:rPr>
  </w:style>
  <w:style w:type="paragraph" w:styleId="ListBullet3">
    <w:name w:val="List Bullet 3"/>
    <w:basedOn w:val="Normal"/>
    <w:autoRedefine/>
    <w:uiPriority w:val="99"/>
    <w:rsid w:val="00607542"/>
    <w:pPr>
      <w:tabs>
        <w:tab w:val="num" w:pos="1080"/>
      </w:tabs>
      <w:ind w:left="1080" w:hanging="360"/>
    </w:pPr>
  </w:style>
  <w:style w:type="paragraph" w:styleId="List">
    <w:name w:val="List"/>
    <w:basedOn w:val="Normal"/>
    <w:uiPriority w:val="99"/>
    <w:rsid w:val="00607542"/>
    <w:pPr>
      <w:ind w:left="360" w:hanging="360"/>
    </w:pPr>
    <w:rPr>
      <w:rFonts w:ascii="Arial" w:hAnsi="Arial"/>
      <w:sz w:val="22"/>
    </w:rPr>
  </w:style>
  <w:style w:type="paragraph" w:customStyle="1" w:styleId="DateTitlePage">
    <w:name w:val="Date_Title Page"/>
    <w:basedOn w:val="Normal"/>
    <w:uiPriority w:val="99"/>
    <w:rsid w:val="00607542"/>
    <w:pPr>
      <w:jc w:val="center"/>
    </w:pPr>
    <w:rPr>
      <w:rFonts w:ascii="Arial" w:hAnsi="Arial"/>
      <w:b/>
      <w:bCs/>
      <w:sz w:val="32"/>
    </w:rPr>
  </w:style>
  <w:style w:type="paragraph" w:styleId="Caption">
    <w:name w:val="caption"/>
    <w:basedOn w:val="Normal"/>
    <w:next w:val="Normal"/>
    <w:uiPriority w:val="99"/>
    <w:qFormat/>
    <w:rsid w:val="00607542"/>
    <w:pPr>
      <w:spacing w:before="120"/>
      <w:jc w:val="center"/>
    </w:pPr>
    <w:rPr>
      <w:rFonts w:ascii="Arial" w:hAnsi="Arial"/>
      <w:b/>
      <w:bCs/>
      <w:u w:val="single"/>
    </w:rPr>
  </w:style>
  <w:style w:type="paragraph" w:styleId="EnvelopeReturn">
    <w:name w:val="envelope return"/>
    <w:basedOn w:val="Normal"/>
    <w:uiPriority w:val="99"/>
    <w:rsid w:val="00607542"/>
    <w:rPr>
      <w:rFonts w:ascii="Bradley Hand ITC" w:hAnsi="Bradley Hand ITC"/>
      <w:sz w:val="22"/>
    </w:rPr>
  </w:style>
  <w:style w:type="paragraph" w:styleId="FootnoteText">
    <w:name w:val="footnote text"/>
    <w:basedOn w:val="Normal"/>
    <w:link w:val="FootnoteTextChar"/>
    <w:uiPriority w:val="99"/>
    <w:semiHidden/>
    <w:rsid w:val="00607542"/>
    <w:pPr>
      <w:spacing w:before="120" w:after="120"/>
    </w:pPr>
    <w:rPr>
      <w:rFonts w:ascii="Arial" w:hAnsi="Arial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212BF2"/>
    <w:rPr>
      <w:rFonts w:ascii="Arial" w:hAnsi="Arial" w:cs="Times New Roman"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607542"/>
    <w:pPr>
      <w:ind w:left="36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12BF2"/>
    <w:rPr>
      <w:rFonts w:ascii="Arial" w:hAnsi="Arial" w:cs="Times New Roman"/>
      <w:sz w:val="24"/>
      <w:lang w:val="en-US" w:eastAsia="en-US"/>
    </w:rPr>
  </w:style>
  <w:style w:type="paragraph" w:styleId="TOC2">
    <w:name w:val="toc 2"/>
    <w:basedOn w:val="Normal"/>
    <w:next w:val="Normal"/>
    <w:autoRedefine/>
    <w:uiPriority w:val="99"/>
    <w:rsid w:val="00607542"/>
    <w:pPr>
      <w:tabs>
        <w:tab w:val="left" w:pos="1260"/>
        <w:tab w:val="right" w:leader="dot" w:pos="9710"/>
      </w:tabs>
      <w:ind w:left="450"/>
    </w:pPr>
    <w:rPr>
      <w:rFonts w:ascii="Arial" w:hAnsi="Arial"/>
      <w:smallCaps/>
    </w:rPr>
  </w:style>
  <w:style w:type="paragraph" w:styleId="TOC3">
    <w:name w:val="toc 3"/>
    <w:basedOn w:val="Normal"/>
    <w:next w:val="Normal"/>
    <w:autoRedefine/>
    <w:uiPriority w:val="99"/>
    <w:rsid w:val="00607542"/>
    <w:pPr>
      <w:ind w:left="480"/>
    </w:pPr>
    <w:rPr>
      <w:rFonts w:ascii="Arial" w:hAnsi="Arial"/>
      <w:i/>
      <w:iCs/>
    </w:rPr>
  </w:style>
  <w:style w:type="paragraph" w:styleId="TOC4">
    <w:name w:val="toc 4"/>
    <w:basedOn w:val="Normal"/>
    <w:next w:val="Normal"/>
    <w:autoRedefine/>
    <w:uiPriority w:val="99"/>
    <w:rsid w:val="00607542"/>
    <w:pPr>
      <w:ind w:left="720"/>
    </w:pPr>
    <w:rPr>
      <w:rFonts w:ascii="Arial" w:hAnsi="Arial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607542"/>
    <w:pPr>
      <w:ind w:left="960"/>
    </w:pPr>
    <w:rPr>
      <w:rFonts w:ascii="Arial" w:hAnsi="Arial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607542"/>
    <w:pPr>
      <w:ind w:left="1200"/>
    </w:pPr>
    <w:rPr>
      <w:rFonts w:ascii="Arial" w:hAnsi="Arial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607542"/>
    <w:pPr>
      <w:ind w:left="1440"/>
    </w:pPr>
    <w:rPr>
      <w:rFonts w:ascii="Arial" w:hAnsi="Arial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607542"/>
    <w:pPr>
      <w:ind w:left="1680"/>
    </w:pPr>
    <w:rPr>
      <w:rFonts w:ascii="Arial" w:hAnsi="Arial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607542"/>
    <w:pPr>
      <w:ind w:left="1920"/>
    </w:pPr>
    <w:rPr>
      <w:rFonts w:ascii="Arial" w:hAnsi="Arial"/>
      <w:sz w:val="18"/>
      <w:szCs w:val="18"/>
    </w:rPr>
  </w:style>
  <w:style w:type="character" w:styleId="FollowedHyperlink">
    <w:name w:val="FollowedHyperlink"/>
    <w:basedOn w:val="DefaultParagraphFont"/>
    <w:uiPriority w:val="99"/>
    <w:rsid w:val="00607542"/>
    <w:rPr>
      <w:rFonts w:cs="Times New Roman"/>
      <w:color w:val="80008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607542"/>
    <w:pPr>
      <w:spacing w:line="240" w:lineRule="atLeast"/>
      <w:ind w:left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4D3107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607542"/>
    <w:pPr>
      <w:ind w:left="2160" w:hanging="216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D3107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rsid w:val="00607542"/>
  </w:style>
  <w:style w:type="character" w:customStyle="1" w:styleId="DateChar">
    <w:name w:val="Date Char"/>
    <w:basedOn w:val="DefaultParagraphFont"/>
    <w:link w:val="Date"/>
    <w:uiPriority w:val="99"/>
    <w:locked/>
    <w:rsid w:val="004D3107"/>
    <w:rPr>
      <w:rFonts w:cs="Times New Roman"/>
      <w:sz w:val="20"/>
    </w:rPr>
  </w:style>
  <w:style w:type="paragraph" w:customStyle="1" w:styleId="DocTitle">
    <w:name w:val="Doc Title"/>
    <w:basedOn w:val="Normal"/>
    <w:uiPriority w:val="99"/>
    <w:rsid w:val="00607542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" w:hAnsi="Arial"/>
      <w:kern w:val="28"/>
      <w:sz w:val="40"/>
    </w:rPr>
  </w:style>
  <w:style w:type="paragraph" w:customStyle="1" w:styleId="Body">
    <w:name w:val="Body"/>
    <w:basedOn w:val="Normal"/>
    <w:uiPriority w:val="99"/>
    <w:rsid w:val="00607542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rFonts w:ascii="Arial" w:hAnsi="Arial"/>
      <w:sz w:val="22"/>
    </w:rPr>
  </w:style>
  <w:style w:type="paragraph" w:customStyle="1" w:styleId="1">
    <w:name w:val="註解方塊文字1"/>
    <w:basedOn w:val="Normal"/>
    <w:uiPriority w:val="99"/>
    <w:semiHidden/>
    <w:rsid w:val="0060754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07542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D3107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607542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607542"/>
    <w:rPr>
      <w:rFonts w:cs="Times New Roman"/>
      <w:i/>
    </w:rPr>
  </w:style>
  <w:style w:type="paragraph" w:customStyle="1" w:styleId="Title1">
    <w:name w:val="Title1"/>
    <w:basedOn w:val="Normal"/>
    <w:uiPriority w:val="99"/>
    <w:rsid w:val="00607542"/>
    <w:pPr>
      <w:jc w:val="center"/>
    </w:pPr>
    <w:rPr>
      <w:rFonts w:ascii="Arial" w:hAnsi="Arial"/>
      <w:b/>
      <w:bCs/>
      <w:sz w:val="40"/>
    </w:rPr>
  </w:style>
  <w:style w:type="character" w:customStyle="1" w:styleId="HistoryHeader">
    <w:name w:val="History Header"/>
    <w:uiPriority w:val="99"/>
    <w:rsid w:val="00607542"/>
    <w:rPr>
      <w:b/>
      <w:sz w:val="28"/>
    </w:rPr>
  </w:style>
  <w:style w:type="paragraph" w:styleId="NormalWeb">
    <w:name w:val="Normal (Web)"/>
    <w:basedOn w:val="Normal"/>
    <w:uiPriority w:val="99"/>
    <w:rsid w:val="00607542"/>
    <w:rPr>
      <w:rFonts w:ascii="Arial" w:hAnsi="Arial"/>
      <w:sz w:val="22"/>
      <w:lang w:val="en-GB"/>
    </w:rPr>
  </w:style>
  <w:style w:type="paragraph" w:styleId="Title">
    <w:name w:val="Title"/>
    <w:basedOn w:val="Normal"/>
    <w:link w:val="TitleChar"/>
    <w:uiPriority w:val="99"/>
    <w:qFormat/>
    <w:rsid w:val="0060754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D3107"/>
    <w:rPr>
      <w:rFonts w:ascii="Cambria" w:hAnsi="Cambria" w:cs="Times New Roman"/>
      <w:b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rsid w:val="00607542"/>
    <w:pPr>
      <w:spacing w:after="120"/>
      <w:jc w:val="center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D3107"/>
    <w:rPr>
      <w:rFonts w:ascii="Cambria" w:hAnsi="Cambria" w:cs="Times New Roman"/>
      <w:sz w:val="24"/>
    </w:rPr>
  </w:style>
  <w:style w:type="paragraph" w:customStyle="1" w:styleId="StyleHeading2After0pt">
    <w:name w:val="Style Heading 2 + After:  0 pt"/>
    <w:basedOn w:val="Heading2"/>
    <w:uiPriority w:val="99"/>
    <w:rsid w:val="00607542"/>
  </w:style>
  <w:style w:type="paragraph" w:customStyle="1" w:styleId="StyleHeading3Justified">
    <w:name w:val="Style Heading 3 + Justified"/>
    <w:basedOn w:val="Heading3"/>
    <w:uiPriority w:val="99"/>
    <w:rsid w:val="00607542"/>
    <w:pPr>
      <w:jc w:val="both"/>
    </w:pPr>
    <w:rPr>
      <w:bCs/>
      <w:szCs w:val="22"/>
    </w:rPr>
  </w:style>
  <w:style w:type="character" w:styleId="LineNumber">
    <w:name w:val="line number"/>
    <w:basedOn w:val="DefaultParagraphFont"/>
    <w:uiPriority w:val="99"/>
    <w:rsid w:val="00607542"/>
    <w:rPr>
      <w:rFonts w:cs="Times New Roman"/>
    </w:rPr>
  </w:style>
  <w:style w:type="paragraph" w:customStyle="1" w:styleId="Char">
    <w:name w:val="Char"/>
    <w:basedOn w:val="Normal"/>
    <w:uiPriority w:val="99"/>
    <w:rsid w:val="00607542"/>
    <w:pPr>
      <w:spacing w:after="160" w:line="240" w:lineRule="exact"/>
    </w:pPr>
    <w:rPr>
      <w:rFonts w:ascii="Verdana" w:hAnsi="Verdana"/>
    </w:rPr>
  </w:style>
  <w:style w:type="paragraph" w:customStyle="1" w:styleId="ColumHeading">
    <w:name w:val="Colum Heading"/>
    <w:uiPriority w:val="99"/>
    <w:rsid w:val="00607542"/>
    <w:pPr>
      <w:keepNext/>
      <w:spacing w:before="60" w:after="60"/>
      <w:jc w:val="center"/>
    </w:pPr>
    <w:rPr>
      <w:rFonts w:ascii="Arial" w:hAnsi="Arial"/>
      <w:b/>
      <w:bCs/>
      <w:kern w:val="0"/>
      <w:sz w:val="20"/>
      <w:szCs w:val="20"/>
      <w:lang w:eastAsia="en-US"/>
    </w:rPr>
  </w:style>
  <w:style w:type="paragraph" w:customStyle="1" w:styleId="CharCharCharChar">
    <w:name w:val="Char Char Char Char"/>
    <w:basedOn w:val="Normal"/>
    <w:uiPriority w:val="99"/>
    <w:rsid w:val="00607542"/>
    <w:pPr>
      <w:spacing w:after="160" w:line="240" w:lineRule="exact"/>
    </w:pPr>
    <w:rPr>
      <w:rFonts w:ascii="Verdana" w:hAnsi="Verdana"/>
    </w:rPr>
  </w:style>
  <w:style w:type="paragraph" w:customStyle="1" w:styleId="10">
    <w:name w:val="字元 字元1"/>
    <w:basedOn w:val="Normal"/>
    <w:uiPriority w:val="99"/>
    <w:rsid w:val="00607542"/>
    <w:pPr>
      <w:spacing w:after="160" w:line="240" w:lineRule="exact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rsid w:val="00607542"/>
    <w:rPr>
      <w:rFonts w:cs="Times New Roman"/>
      <w:sz w:val="18"/>
    </w:rPr>
  </w:style>
  <w:style w:type="paragraph" w:customStyle="1" w:styleId="11">
    <w:name w:val="註解主旨1"/>
    <w:basedOn w:val="CommentText"/>
    <w:next w:val="CommentText"/>
    <w:uiPriority w:val="99"/>
    <w:semiHidden/>
    <w:rsid w:val="00607542"/>
    <w:rPr>
      <w:b/>
      <w:bCs/>
    </w:rPr>
  </w:style>
  <w:style w:type="paragraph" w:customStyle="1" w:styleId="a0">
    <w:name w:val="표준 단락"/>
    <w:next w:val="BodyText"/>
    <w:uiPriority w:val="99"/>
    <w:rsid w:val="00607542"/>
    <w:pPr>
      <w:widowControl w:val="0"/>
      <w:autoSpaceDE w:val="0"/>
      <w:autoSpaceDN w:val="0"/>
      <w:adjustRightInd w:val="0"/>
      <w:spacing w:line="307" w:lineRule="atLeast"/>
    </w:pPr>
    <w:rPr>
      <w:rFonts w:ascii="Batang" w:eastAsia="Batang" w:hAnsi="Batang"/>
      <w:color w:val="000000"/>
      <w:kern w:val="0"/>
      <w:sz w:val="19"/>
      <w:szCs w:val="19"/>
      <w:lang w:eastAsia="ko-KR"/>
    </w:rPr>
  </w:style>
  <w:style w:type="character" w:customStyle="1" w:styleId="EmailStyle901">
    <w:name w:val="EmailStyle901"/>
    <w:uiPriority w:val="99"/>
    <w:semiHidden/>
    <w:rsid w:val="00607542"/>
    <w:rPr>
      <w:rFonts w:ascii="Arial" w:hAnsi="Arial"/>
      <w:color w:val="000080"/>
      <w:sz w:val="20"/>
    </w:rPr>
  </w:style>
  <w:style w:type="paragraph" w:customStyle="1" w:styleId="body0">
    <w:name w:val="body"/>
    <w:basedOn w:val="Normal"/>
    <w:uiPriority w:val="99"/>
    <w:rsid w:val="00607542"/>
    <w:pPr>
      <w:overflowPunct w:val="0"/>
      <w:autoSpaceDE w:val="0"/>
      <w:autoSpaceDN w:val="0"/>
      <w:spacing w:after="120"/>
      <w:ind w:left="360"/>
    </w:pPr>
    <w:rPr>
      <w:rFonts w:ascii="Arial" w:hAnsi="Arial" w:cs="Arial"/>
      <w:sz w:val="22"/>
      <w:szCs w:val="22"/>
    </w:rPr>
  </w:style>
  <w:style w:type="character" w:customStyle="1" w:styleId="apple-style-span">
    <w:name w:val="apple-style-span"/>
    <w:uiPriority w:val="99"/>
    <w:rsid w:val="00607542"/>
  </w:style>
  <w:style w:type="paragraph" w:customStyle="1" w:styleId="StyleHeading1Arial">
    <w:name w:val="Style Heading 1 + Arial"/>
    <w:basedOn w:val="Heading1"/>
    <w:uiPriority w:val="99"/>
    <w:rsid w:val="00607542"/>
    <w:pPr>
      <w:numPr>
        <w:numId w:val="3"/>
      </w:numPr>
      <w:pBdr>
        <w:bottom w:val="single" w:sz="4" w:space="1" w:color="auto"/>
      </w:pBdr>
      <w:tabs>
        <w:tab w:val="clear" w:pos="360"/>
        <w:tab w:val="num" w:pos="432"/>
        <w:tab w:val="num" w:pos="1080"/>
      </w:tabs>
      <w:ind w:hanging="432"/>
    </w:pPr>
    <w:rPr>
      <w:b w:val="0"/>
      <w:bCs/>
      <w:sz w:val="48"/>
    </w:rPr>
  </w:style>
  <w:style w:type="paragraph" w:customStyle="1" w:styleId="StyleHeading2Arial1">
    <w:name w:val="Style Heading 2 + Arial1"/>
    <w:basedOn w:val="Heading2"/>
    <w:uiPriority w:val="99"/>
    <w:rsid w:val="00607542"/>
    <w:pPr>
      <w:numPr>
        <w:ilvl w:val="1"/>
        <w:numId w:val="3"/>
      </w:numPr>
      <w:tabs>
        <w:tab w:val="num" w:pos="1080"/>
      </w:tabs>
      <w:spacing w:before="240"/>
      <w:ind w:left="432"/>
      <w:jc w:val="left"/>
    </w:pPr>
    <w:rPr>
      <w:sz w:val="36"/>
    </w:rPr>
  </w:style>
  <w:style w:type="character" w:customStyle="1" w:styleId="EmailStyle951">
    <w:name w:val="EmailStyle951"/>
    <w:uiPriority w:val="99"/>
    <w:semiHidden/>
    <w:rsid w:val="00607542"/>
    <w:rPr>
      <w:rFonts w:ascii="Arial" w:hAnsi="Arial"/>
      <w:color w:val="auto"/>
      <w:sz w:val="20"/>
    </w:rPr>
  </w:style>
  <w:style w:type="paragraph" w:styleId="PlainText">
    <w:name w:val="Plain Text"/>
    <w:basedOn w:val="Normal"/>
    <w:link w:val="PlainTextChar"/>
    <w:uiPriority w:val="99"/>
    <w:rsid w:val="0060754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D3107"/>
    <w:rPr>
      <w:rFonts w:ascii="Courier New" w:hAnsi="Courier New" w:cs="Times New Roman"/>
      <w:sz w:val="20"/>
    </w:rPr>
  </w:style>
  <w:style w:type="character" w:customStyle="1" w:styleId="deltaviewinsertion0">
    <w:name w:val="deltaviewinsertion0"/>
    <w:uiPriority w:val="99"/>
    <w:rsid w:val="00607542"/>
    <w:rPr>
      <w:color w:val="0000FF"/>
      <w:spacing w:val="0"/>
      <w:u w:val="single"/>
    </w:rPr>
  </w:style>
  <w:style w:type="paragraph" w:styleId="DocumentMap">
    <w:name w:val="Document Map"/>
    <w:basedOn w:val="Normal"/>
    <w:link w:val="DocumentMapChar"/>
    <w:uiPriority w:val="99"/>
    <w:rsid w:val="00607542"/>
    <w:pPr>
      <w:shd w:val="clear" w:color="auto" w:fill="000080"/>
    </w:pPr>
    <w:rPr>
      <w:sz w:val="2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4D3107"/>
    <w:rPr>
      <w:rFonts w:cs="Times New Roman"/>
      <w:sz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20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D3107"/>
    <w:rPr>
      <w:rFonts w:cs="Times New Roman"/>
      <w:b/>
      <w:sz w:val="20"/>
    </w:rPr>
  </w:style>
  <w:style w:type="paragraph" w:customStyle="1" w:styleId="Legal2L1">
    <w:name w:val="Legal2_L1"/>
    <w:basedOn w:val="Normal"/>
    <w:uiPriority w:val="99"/>
    <w:rsid w:val="00607542"/>
    <w:pPr>
      <w:numPr>
        <w:numId w:val="4"/>
      </w:numPr>
      <w:spacing w:after="240"/>
      <w:outlineLvl w:val="0"/>
    </w:pPr>
    <w:rPr>
      <w:rFonts w:ascii="Arial" w:hAnsi="Arial"/>
      <w:b/>
      <w:sz w:val="22"/>
    </w:rPr>
  </w:style>
  <w:style w:type="paragraph" w:customStyle="1" w:styleId="Legal2L2">
    <w:name w:val="Legal2_L2"/>
    <w:basedOn w:val="Legal2L1"/>
    <w:uiPriority w:val="99"/>
    <w:rsid w:val="00607542"/>
    <w:pPr>
      <w:numPr>
        <w:ilvl w:val="1"/>
      </w:numPr>
      <w:tabs>
        <w:tab w:val="num" w:pos="1692"/>
      </w:tabs>
      <w:ind w:left="1440"/>
      <w:outlineLvl w:val="1"/>
    </w:pPr>
    <w:rPr>
      <w:b w:val="0"/>
    </w:rPr>
  </w:style>
  <w:style w:type="paragraph" w:customStyle="1" w:styleId="Legal2L3">
    <w:name w:val="Legal2_L3"/>
    <w:basedOn w:val="Legal2L2"/>
    <w:uiPriority w:val="99"/>
    <w:rsid w:val="00607542"/>
    <w:pPr>
      <w:numPr>
        <w:ilvl w:val="2"/>
      </w:numPr>
      <w:tabs>
        <w:tab w:val="num" w:pos="1224"/>
        <w:tab w:val="num" w:pos="1692"/>
      </w:tabs>
      <w:ind w:left="2160"/>
      <w:outlineLvl w:val="2"/>
    </w:pPr>
  </w:style>
  <w:style w:type="paragraph" w:customStyle="1" w:styleId="Legal2L4">
    <w:name w:val="Legal2_L4"/>
    <w:basedOn w:val="Legal2L3"/>
    <w:uiPriority w:val="99"/>
    <w:rsid w:val="00607542"/>
    <w:pPr>
      <w:numPr>
        <w:ilvl w:val="3"/>
      </w:numPr>
      <w:tabs>
        <w:tab w:val="num" w:pos="1692"/>
        <w:tab w:val="num" w:pos="1728"/>
      </w:tabs>
      <w:ind w:left="2880"/>
      <w:outlineLvl w:val="3"/>
    </w:pPr>
  </w:style>
  <w:style w:type="paragraph" w:customStyle="1" w:styleId="Legal2L5">
    <w:name w:val="Legal2_L5"/>
    <w:basedOn w:val="Legal2L4"/>
    <w:uiPriority w:val="99"/>
    <w:rsid w:val="00607542"/>
    <w:pPr>
      <w:numPr>
        <w:ilvl w:val="4"/>
      </w:numPr>
      <w:tabs>
        <w:tab w:val="num" w:pos="1728"/>
        <w:tab w:val="num" w:pos="2232"/>
      </w:tabs>
      <w:ind w:left="3600"/>
      <w:outlineLvl w:val="4"/>
    </w:pPr>
  </w:style>
  <w:style w:type="paragraph" w:customStyle="1" w:styleId="Legal2L6">
    <w:name w:val="Legal2_L6"/>
    <w:basedOn w:val="Legal2L5"/>
    <w:uiPriority w:val="99"/>
    <w:rsid w:val="00607542"/>
    <w:pPr>
      <w:numPr>
        <w:ilvl w:val="5"/>
      </w:numPr>
      <w:tabs>
        <w:tab w:val="num" w:pos="2160"/>
        <w:tab w:val="num" w:pos="2736"/>
      </w:tabs>
      <w:ind w:left="4320"/>
      <w:outlineLvl w:val="5"/>
    </w:pPr>
  </w:style>
  <w:style w:type="paragraph" w:customStyle="1" w:styleId="Legal2L7">
    <w:name w:val="Legal2_L7"/>
    <w:basedOn w:val="Legal2L6"/>
    <w:uiPriority w:val="99"/>
    <w:rsid w:val="00607542"/>
    <w:pPr>
      <w:numPr>
        <w:ilvl w:val="6"/>
      </w:numPr>
      <w:tabs>
        <w:tab w:val="num" w:pos="2232"/>
        <w:tab w:val="num" w:pos="3240"/>
      </w:tabs>
      <w:ind w:left="5040"/>
      <w:outlineLvl w:val="6"/>
    </w:pPr>
  </w:style>
  <w:style w:type="paragraph" w:customStyle="1" w:styleId="Legal2L8">
    <w:name w:val="Legal2_L8"/>
    <w:basedOn w:val="Legal2L7"/>
    <w:uiPriority w:val="99"/>
    <w:rsid w:val="00607542"/>
    <w:pPr>
      <w:numPr>
        <w:ilvl w:val="7"/>
      </w:numPr>
      <w:tabs>
        <w:tab w:val="num" w:pos="2736"/>
        <w:tab w:val="num" w:pos="3744"/>
      </w:tabs>
      <w:ind w:left="5760"/>
      <w:outlineLvl w:val="7"/>
    </w:pPr>
  </w:style>
  <w:style w:type="paragraph" w:customStyle="1" w:styleId="Legal2L9">
    <w:name w:val="Legal2_L9"/>
    <w:basedOn w:val="Legal2L8"/>
    <w:uiPriority w:val="99"/>
    <w:rsid w:val="00607542"/>
    <w:pPr>
      <w:numPr>
        <w:ilvl w:val="8"/>
      </w:numPr>
      <w:tabs>
        <w:tab w:val="num" w:pos="2880"/>
      </w:tabs>
      <w:ind w:left="6480"/>
      <w:outlineLvl w:val="8"/>
    </w:pPr>
  </w:style>
  <w:style w:type="character" w:customStyle="1" w:styleId="apple-converted-space">
    <w:name w:val="apple-converted-space"/>
    <w:uiPriority w:val="99"/>
    <w:rsid w:val="00607542"/>
  </w:style>
  <w:style w:type="character" w:customStyle="1" w:styleId="apple-tab-span">
    <w:name w:val="apple-tab-span"/>
    <w:rsid w:val="00607542"/>
  </w:style>
  <w:style w:type="paragraph" w:styleId="ListParagraph">
    <w:name w:val="List Paragraph"/>
    <w:basedOn w:val="Normal"/>
    <w:uiPriority w:val="34"/>
    <w:qFormat/>
    <w:rsid w:val="00DB2C5C"/>
    <w:pPr>
      <w:ind w:left="720"/>
      <w:contextualSpacing/>
    </w:pPr>
    <w:rPr>
      <w:rFonts w:ascii="Cambria" w:hAnsi="Cambria"/>
    </w:rPr>
  </w:style>
  <w:style w:type="table" w:styleId="TableGrid">
    <w:name w:val="Table Grid"/>
    <w:aliases w:val="Table Grid Header"/>
    <w:basedOn w:val="TableNormal"/>
    <w:uiPriority w:val="99"/>
    <w:rsid w:val="005D467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ttextcell1">
    <w:name w:val="jsttextcell1"/>
    <w:uiPriority w:val="99"/>
    <w:rsid w:val="00AE5C6F"/>
  </w:style>
  <w:style w:type="paragraph" w:customStyle="1" w:styleId="Legal3L1">
    <w:name w:val="Legal3_L1"/>
    <w:basedOn w:val="Normal"/>
    <w:next w:val="BodyText"/>
    <w:uiPriority w:val="99"/>
    <w:rsid w:val="00093E72"/>
    <w:pPr>
      <w:numPr>
        <w:numId w:val="5"/>
      </w:numPr>
      <w:spacing w:after="240"/>
      <w:outlineLvl w:val="0"/>
    </w:pPr>
  </w:style>
  <w:style w:type="paragraph" w:customStyle="1" w:styleId="Legal3L2">
    <w:name w:val="Legal3_L2"/>
    <w:basedOn w:val="Legal3L1"/>
    <w:next w:val="BodyText"/>
    <w:uiPriority w:val="99"/>
    <w:rsid w:val="00093E72"/>
    <w:pPr>
      <w:numPr>
        <w:ilvl w:val="1"/>
      </w:numPr>
      <w:tabs>
        <w:tab w:val="num" w:pos="1800"/>
      </w:tabs>
      <w:ind w:left="0"/>
      <w:outlineLvl w:val="1"/>
    </w:pPr>
  </w:style>
  <w:style w:type="paragraph" w:customStyle="1" w:styleId="Legal3L3">
    <w:name w:val="Legal3_L3"/>
    <w:basedOn w:val="Legal3L2"/>
    <w:next w:val="BodyText"/>
    <w:uiPriority w:val="99"/>
    <w:rsid w:val="00093E72"/>
    <w:pPr>
      <w:numPr>
        <w:ilvl w:val="2"/>
      </w:numPr>
      <w:tabs>
        <w:tab w:val="num" w:pos="1800"/>
        <w:tab w:val="num" w:pos="2520"/>
      </w:tabs>
      <w:ind w:left="2520"/>
      <w:outlineLvl w:val="2"/>
    </w:pPr>
  </w:style>
  <w:style w:type="paragraph" w:customStyle="1" w:styleId="Legal3L4">
    <w:name w:val="Legal3_L4"/>
    <w:basedOn w:val="Legal3L3"/>
    <w:next w:val="BodyText"/>
    <w:uiPriority w:val="99"/>
    <w:rsid w:val="00093E72"/>
    <w:pPr>
      <w:numPr>
        <w:ilvl w:val="3"/>
      </w:numPr>
      <w:tabs>
        <w:tab w:val="num" w:pos="2304"/>
        <w:tab w:val="num" w:pos="3240"/>
      </w:tabs>
      <w:ind w:left="3240"/>
      <w:outlineLvl w:val="3"/>
    </w:pPr>
  </w:style>
  <w:style w:type="paragraph" w:customStyle="1" w:styleId="Legal3L5">
    <w:name w:val="Legal3_L5"/>
    <w:basedOn w:val="Legal3L4"/>
    <w:next w:val="BodyText"/>
    <w:uiPriority w:val="99"/>
    <w:rsid w:val="00093E72"/>
    <w:pPr>
      <w:numPr>
        <w:ilvl w:val="4"/>
      </w:numPr>
      <w:tabs>
        <w:tab w:val="num" w:pos="2520"/>
        <w:tab w:val="num" w:pos="3960"/>
      </w:tabs>
      <w:ind w:left="3960"/>
      <w:outlineLvl w:val="4"/>
    </w:pPr>
  </w:style>
  <w:style w:type="paragraph" w:customStyle="1" w:styleId="Legal3L6">
    <w:name w:val="Legal3_L6"/>
    <w:basedOn w:val="Legal3L5"/>
    <w:next w:val="BodyText"/>
    <w:uiPriority w:val="99"/>
    <w:rsid w:val="00093E72"/>
    <w:pPr>
      <w:numPr>
        <w:ilvl w:val="5"/>
      </w:numPr>
      <w:tabs>
        <w:tab w:val="num" w:pos="2880"/>
        <w:tab w:val="num" w:pos="4680"/>
      </w:tabs>
      <w:ind w:left="4680"/>
      <w:outlineLvl w:val="5"/>
    </w:pPr>
  </w:style>
  <w:style w:type="paragraph" w:customStyle="1" w:styleId="Legal3L7">
    <w:name w:val="Legal3_L7"/>
    <w:basedOn w:val="Legal3L6"/>
    <w:next w:val="BodyText"/>
    <w:uiPriority w:val="99"/>
    <w:rsid w:val="00093E72"/>
    <w:pPr>
      <w:numPr>
        <w:ilvl w:val="6"/>
      </w:numPr>
      <w:tabs>
        <w:tab w:val="num" w:pos="3240"/>
        <w:tab w:val="num" w:pos="5400"/>
      </w:tabs>
      <w:ind w:left="5400"/>
      <w:outlineLvl w:val="6"/>
    </w:pPr>
  </w:style>
  <w:style w:type="paragraph" w:customStyle="1" w:styleId="Legal3L8">
    <w:name w:val="Legal3_L8"/>
    <w:basedOn w:val="Legal3L7"/>
    <w:next w:val="BodyText"/>
    <w:uiPriority w:val="99"/>
    <w:rsid w:val="00093E72"/>
    <w:pPr>
      <w:numPr>
        <w:ilvl w:val="7"/>
      </w:numPr>
      <w:tabs>
        <w:tab w:val="clear" w:pos="5400"/>
        <w:tab w:val="num" w:pos="3600"/>
        <w:tab w:val="num" w:pos="6120"/>
      </w:tabs>
      <w:ind w:left="6120"/>
      <w:outlineLvl w:val="7"/>
    </w:pPr>
  </w:style>
  <w:style w:type="character" w:customStyle="1" w:styleId="HeaderChar1">
    <w:name w:val="Header Char1"/>
    <w:uiPriority w:val="99"/>
    <w:locked/>
    <w:rsid w:val="00396C11"/>
    <w:rPr>
      <w:rFonts w:ascii="Times New Roman" w:hAnsi="Times New Roman"/>
      <w:sz w:val="20"/>
    </w:rPr>
  </w:style>
  <w:style w:type="paragraph" w:customStyle="1" w:styleId="SignatureLine2-col">
    <w:name w:val="Signature Line 2-col"/>
    <w:basedOn w:val="Normal"/>
    <w:uiPriority w:val="99"/>
    <w:rsid w:val="002904FD"/>
    <w:pPr>
      <w:tabs>
        <w:tab w:val="left" w:pos="432"/>
        <w:tab w:val="left" w:pos="4320"/>
        <w:tab w:val="left" w:pos="5040"/>
        <w:tab w:val="left" w:pos="5472"/>
        <w:tab w:val="left" w:pos="9648"/>
      </w:tabs>
      <w:spacing w:before="240"/>
    </w:pPr>
  </w:style>
  <w:style w:type="paragraph" w:styleId="NoSpacing">
    <w:name w:val="No Spacing"/>
    <w:uiPriority w:val="1"/>
    <w:qFormat/>
    <w:rsid w:val="0099384E"/>
    <w:rPr>
      <w:kern w:val="0"/>
      <w:sz w:val="20"/>
      <w:szCs w:val="20"/>
      <w:lang w:eastAsia="en-US"/>
    </w:rPr>
  </w:style>
  <w:style w:type="paragraph" w:customStyle="1" w:styleId="History">
    <w:name w:val="History"/>
    <w:basedOn w:val="Normal"/>
    <w:next w:val="Normal"/>
    <w:uiPriority w:val="99"/>
    <w:rsid w:val="00A86169"/>
    <w:pPr>
      <w:keepNext/>
      <w:keepLines/>
      <w:pBdr>
        <w:top w:val="single" w:sz="6" w:space="0" w:color="auto"/>
      </w:pBdr>
      <w:spacing w:before="220" w:after="60" w:line="320" w:lineRule="atLeast"/>
    </w:pPr>
    <w:rPr>
      <w:rFonts w:ascii="Arial" w:hAnsi="Arial"/>
      <w:b/>
      <w:kern w:val="28"/>
      <w:sz w:val="36"/>
    </w:rPr>
  </w:style>
  <w:style w:type="paragraph" w:customStyle="1" w:styleId="BulletedList">
    <w:name w:val="Bulleted List"/>
    <w:basedOn w:val="Normal"/>
    <w:uiPriority w:val="99"/>
    <w:rsid w:val="00A86169"/>
    <w:pPr>
      <w:numPr>
        <w:numId w:val="6"/>
      </w:numPr>
      <w:outlineLvl w:val="0"/>
    </w:pPr>
    <w:rPr>
      <w:rFonts w:ascii="Arial" w:hAnsi="Arial"/>
    </w:rPr>
  </w:style>
  <w:style w:type="paragraph" w:customStyle="1" w:styleId="StyleCaptionCentered">
    <w:name w:val="Style Caption + Centered"/>
    <w:basedOn w:val="Caption"/>
    <w:autoRedefine/>
    <w:uiPriority w:val="99"/>
    <w:rsid w:val="00A86169"/>
    <w:pPr>
      <w:spacing w:before="0"/>
      <w:outlineLvl w:val="0"/>
    </w:pPr>
    <w:rPr>
      <w:sz w:val="16"/>
      <w:u w:val="none"/>
    </w:rPr>
  </w:style>
  <w:style w:type="paragraph" w:customStyle="1" w:styleId="BalloonText1">
    <w:name w:val="Balloon Text1"/>
    <w:basedOn w:val="Normal"/>
    <w:uiPriority w:val="99"/>
    <w:rsid w:val="002B4614"/>
    <w:pPr>
      <w:widowControl w:val="0"/>
      <w:wordWrap w:val="0"/>
      <w:autoSpaceDE w:val="0"/>
      <w:autoSpaceDN w:val="0"/>
      <w:jc w:val="both"/>
    </w:pPr>
    <w:rPr>
      <w:rFonts w:ascii="Arial" w:eastAsia="Dotum" w:hAnsi="Arial"/>
      <w:szCs w:val="18"/>
      <w:lang w:eastAsia="ko-KR"/>
    </w:rPr>
  </w:style>
  <w:style w:type="paragraph" w:customStyle="1" w:styleId="TAC">
    <w:name w:val="TAC"/>
    <w:basedOn w:val="Normal"/>
    <w:uiPriority w:val="99"/>
    <w:rsid w:val="00A86169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Batang" w:hAnsi="Arial"/>
      <w:sz w:val="18"/>
      <w:lang w:val="en-GB" w:eastAsia="en-GB"/>
    </w:rPr>
  </w:style>
  <w:style w:type="paragraph" w:customStyle="1" w:styleId="TAH">
    <w:name w:val="TAH"/>
    <w:basedOn w:val="TAC"/>
    <w:uiPriority w:val="99"/>
    <w:rsid w:val="00A86169"/>
  </w:style>
  <w:style w:type="paragraph" w:customStyle="1" w:styleId="MediumGrid1-Accent21">
    <w:name w:val="Medium Grid 1 - Accent 21"/>
    <w:basedOn w:val="Normal"/>
    <w:uiPriority w:val="99"/>
    <w:rsid w:val="00A86169"/>
    <w:pPr>
      <w:ind w:left="720"/>
    </w:pPr>
  </w:style>
  <w:style w:type="character" w:customStyle="1" w:styleId="mw-headline">
    <w:name w:val="mw-headline"/>
    <w:basedOn w:val="DefaultParagraphFont"/>
    <w:uiPriority w:val="99"/>
    <w:rsid w:val="00A86169"/>
    <w:rPr>
      <w:rFonts w:cs="Times New Roman"/>
    </w:rPr>
  </w:style>
  <w:style w:type="table" w:styleId="LightList">
    <w:name w:val="Light List"/>
    <w:basedOn w:val="TableNormal"/>
    <w:uiPriority w:val="99"/>
    <w:rsid w:val="009F74E4"/>
    <w:rPr>
      <w:rFonts w:eastAsia="Batang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A6CAF0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eColumns5">
    <w:name w:val="Table Columns 5"/>
    <w:basedOn w:val="TableNormal"/>
    <w:uiPriority w:val="99"/>
    <w:rsid w:val="009F74E4"/>
    <w:pPr>
      <w:outlineLvl w:val="0"/>
    </w:pPr>
    <w:rPr>
      <w:rFonts w:eastAsia="Batang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Grid7">
    <w:name w:val="Table Grid 7"/>
    <w:basedOn w:val="TableNormal"/>
    <w:uiPriority w:val="99"/>
    <w:rsid w:val="009F74E4"/>
    <w:pPr>
      <w:outlineLvl w:val="0"/>
    </w:pPr>
    <w:rPr>
      <w:rFonts w:eastAsia="Batang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il"/>
        </w:tcBorders>
        <w:shd w:val="clear" w:color="auto" w:fill="auto"/>
      </w:tcPr>
    </w:tblStylePr>
  </w:style>
  <w:style w:type="paragraph" w:styleId="TOCHeading">
    <w:name w:val="TOC Heading"/>
    <w:basedOn w:val="Heading1"/>
    <w:next w:val="Normal"/>
    <w:uiPriority w:val="99"/>
    <w:qFormat/>
    <w:rsid w:val="009F74E4"/>
    <w:pPr>
      <w:keepLines/>
      <w:numPr>
        <w:numId w:val="0"/>
      </w:numPr>
      <w:spacing w:before="480" w:line="276" w:lineRule="auto"/>
      <w:outlineLvl w:val="9"/>
    </w:pPr>
    <w:rPr>
      <w:rFonts w:ascii="Cambria" w:eastAsia="SimSun" w:hAnsi="Cambria"/>
      <w:color w:val="365F91"/>
      <w:lang w:eastAsia="ja-JP"/>
    </w:rPr>
  </w:style>
  <w:style w:type="paragraph" w:customStyle="1" w:styleId="Default">
    <w:name w:val="Default"/>
    <w:uiPriority w:val="99"/>
    <w:rsid w:val="009F74E4"/>
    <w:pPr>
      <w:autoSpaceDE w:val="0"/>
      <w:autoSpaceDN w:val="0"/>
      <w:adjustRightInd w:val="0"/>
    </w:pPr>
    <w:rPr>
      <w:rFonts w:ascii="Tahoma" w:eastAsia="Batang" w:hAnsi="Tahoma" w:cs="Tahoma"/>
      <w:color w:val="000000"/>
      <w:kern w:val="0"/>
      <w:lang w:eastAsia="en-US"/>
    </w:rPr>
  </w:style>
  <w:style w:type="character" w:styleId="SubtleEmphasis">
    <w:name w:val="Subtle Emphasis"/>
    <w:basedOn w:val="DefaultParagraphFont"/>
    <w:uiPriority w:val="99"/>
    <w:qFormat/>
    <w:rsid w:val="009F74E4"/>
    <w:rPr>
      <w:rFonts w:cs="Times New Roman"/>
      <w:i/>
    </w:rPr>
  </w:style>
  <w:style w:type="paragraph" w:customStyle="1" w:styleId="a1">
    <w:name w:val="Базовый"/>
    <w:uiPriority w:val="99"/>
    <w:rsid w:val="009F74E4"/>
    <w:pPr>
      <w:widowControl w:val="0"/>
      <w:tabs>
        <w:tab w:val="left" w:pos="480"/>
      </w:tabs>
      <w:suppressAutoHyphens/>
      <w:spacing w:before="120" w:after="120" w:line="360" w:lineRule="exact"/>
    </w:pPr>
    <w:rPr>
      <w:rFonts w:eastAsia="華康中明體"/>
      <w:kern w:val="0"/>
      <w:sz w:val="20"/>
      <w:szCs w:val="20"/>
      <w:lang w:val="ru-RU" w:eastAsia="zh-CN" w:bidi="hi-IN"/>
    </w:rPr>
  </w:style>
  <w:style w:type="paragraph" w:customStyle="1" w:styleId="a2">
    <w:name w:val="二標"/>
    <w:basedOn w:val="a1"/>
    <w:uiPriority w:val="99"/>
    <w:rsid w:val="009F74E4"/>
    <w:rPr>
      <w:rFonts w:ascii="Impact" w:eastAsia="全真中黑體" w:hAnsi="Impact"/>
      <w:b/>
      <w:sz w:val="32"/>
      <w:szCs w:val="32"/>
    </w:rPr>
  </w:style>
  <w:style w:type="paragraph" w:customStyle="1" w:styleId="5-2">
    <w:name w:val="5條列-2"/>
    <w:basedOn w:val="a1"/>
    <w:uiPriority w:val="99"/>
    <w:rsid w:val="009F74E4"/>
    <w:pPr>
      <w:spacing w:before="0" w:after="0" w:line="100" w:lineRule="atLeast"/>
      <w:ind w:left="940" w:hanging="370"/>
    </w:pPr>
    <w:rPr>
      <w:rFonts w:ascii="Arial" w:eastAsia="PMingLiU" w:hAnsi="Arial" w:cs="Arial"/>
      <w:spacing w:val="8"/>
      <w:sz w:val="28"/>
      <w:szCs w:val="28"/>
    </w:rPr>
  </w:style>
  <w:style w:type="paragraph" w:customStyle="1" w:styleId="a3">
    <w:name w:val="三標"/>
    <w:basedOn w:val="a1"/>
    <w:uiPriority w:val="99"/>
    <w:rsid w:val="009F74E4"/>
    <w:rPr>
      <w:rFonts w:ascii="Impact" w:eastAsia="全真粗黑體" w:hAnsi="Impact"/>
      <w:sz w:val="28"/>
      <w:szCs w:val="32"/>
    </w:rPr>
  </w:style>
  <w:style w:type="paragraph" w:styleId="Revision">
    <w:name w:val="Revision"/>
    <w:hidden/>
    <w:uiPriority w:val="99"/>
    <w:semiHidden/>
    <w:rsid w:val="00D97690"/>
    <w:rPr>
      <w:kern w:val="0"/>
      <w:sz w:val="20"/>
      <w:szCs w:val="20"/>
      <w:lang w:eastAsia="en-US"/>
    </w:rPr>
  </w:style>
  <w:style w:type="paragraph" w:customStyle="1" w:styleId="StyleTableDataBlackCentered">
    <w:name w:val="Style TableData + Black Centered"/>
    <w:basedOn w:val="Normal"/>
    <w:uiPriority w:val="99"/>
    <w:rsid w:val="00A20B02"/>
    <w:pPr>
      <w:spacing w:before="120"/>
      <w:ind w:left="144"/>
      <w:jc w:val="center"/>
    </w:pPr>
    <w:rPr>
      <w:rFonts w:ascii="Arial" w:hAnsi="Arial"/>
      <w:color w:val="000000"/>
      <w:sz w:val="18"/>
    </w:rPr>
  </w:style>
  <w:style w:type="paragraph" w:customStyle="1" w:styleId="StyleTableDataBlackLeft01Before6ptAfter0pt">
    <w:name w:val="Style TableData + Black Left:  0.1&quot; Before:  6 pt After:  0 pt"/>
    <w:basedOn w:val="Normal"/>
    <w:uiPriority w:val="99"/>
    <w:rsid w:val="00A20B02"/>
    <w:pPr>
      <w:spacing w:before="120"/>
      <w:ind w:left="144" w:right="115"/>
    </w:pPr>
    <w:rPr>
      <w:rFonts w:ascii="Arial" w:hAnsi="Arial"/>
      <w:color w:val="000000"/>
      <w:sz w:val="18"/>
    </w:rPr>
  </w:style>
  <w:style w:type="paragraph" w:customStyle="1" w:styleId="heading3mod">
    <w:name w:val="heading3mod"/>
    <w:basedOn w:val="Normal"/>
    <w:rsid w:val="001220FF"/>
    <w:pPr>
      <w:spacing w:before="100" w:beforeAutospacing="1" w:after="100" w:afterAutospacing="1"/>
    </w:pPr>
    <w:rPr>
      <w:rFonts w:eastAsiaTheme="minorHAnsi"/>
      <w:ker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1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934">
              <w:marLeft w:val="2625"/>
              <w:marRight w:val="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8939">
                  <w:marLeft w:val="0"/>
                  <w:marRight w:val="0"/>
                  <w:marTop w:val="0"/>
                  <w:marBottom w:val="0"/>
                  <w:divBdr>
                    <w:top w:val="single" w:sz="6" w:space="8" w:color="FF9900"/>
                    <w:left w:val="single" w:sz="6" w:space="8" w:color="FF9900"/>
                    <w:bottom w:val="single" w:sz="6" w:space="8" w:color="FF9900"/>
                    <w:right w:val="single" w:sz="6" w:space="8" w:color="FF9900"/>
                  </w:divBdr>
                  <w:divsChild>
                    <w:div w:id="243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89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1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55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058">
          <w:marLeft w:val="16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584">
          <w:marLeft w:val="16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212">
          <w:marLeft w:val="16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316">
          <w:marLeft w:val="16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606">
          <w:marLeft w:val="16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028">
          <w:marLeft w:val="16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3828C-EE6E-4548-8E9F-B376B187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Morpheus Project SOW</vt:lpstr>
    </vt:vector>
  </TitlesOfParts>
  <Company>Amazon.com</Company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Morpheus Project SOW</dc:title>
  <dc:subject>Schedule A-1</dc:subject>
  <dc:creator/>
  <cp:lastModifiedBy>Brian Tudor</cp:lastModifiedBy>
  <cp:revision>3</cp:revision>
  <cp:lastPrinted>2015-05-26T19:09:00Z</cp:lastPrinted>
  <dcterms:created xsi:type="dcterms:W3CDTF">2015-07-27T17:34:00Z</dcterms:created>
  <dcterms:modified xsi:type="dcterms:W3CDTF">2015-12-11T17:00:00Z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-1356782832</vt:i4>
  </property>
  <property fmtid="{D5CDD505-2E9C-101B-9397-08002B2CF9AE}" pid="3" name="_ReviewCycleID">
    <vt:i4>-1356782832</vt:i4>
  </property>
  <property fmtid="{D5CDD505-2E9C-101B-9397-08002B2CF9AE}" pid="4" name="_NewReviewCycle">
    <vt:lpwstr/>
  </property>
  <property fmtid="{D5CDD505-2E9C-101B-9397-08002B2CF9AE}" pid="5" name="_EmailEntryID">
    <vt:lpwstr>0000000017EB4ACA42A1724B9FD93001941DABC20700694598F54E80904AA957EB031971A6520058494699F40000694598F54E80904AA957EB031971A652005851F4D78B0000</vt:lpwstr>
  </property>
  <property fmtid="{D5CDD505-2E9C-101B-9397-08002B2CF9AE}" pid="6" name="_EmailStoreID">
    <vt:lpwstr>0000000038A1BB1005E5101AA1BB08002B2A56C200006D737073742E646C6C00000000004E495441F9BFB80100AA0037D96E0000000043003A005C004D00610069006C005C0032003000310030002E007000730074000000</vt:lpwstr>
  </property>
  <property fmtid="{D5CDD505-2E9C-101B-9397-08002B2CF9AE}" pid="7" name="display_urn:schemas-microsoft-com:office:office#Editor">
    <vt:lpwstr>Tony Kueh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display_urn:schemas-microsoft-com:office:office#Author">
    <vt:lpwstr>Carl Power</vt:lpwstr>
  </property>
  <property fmtid="{D5CDD505-2E9C-101B-9397-08002B2CF9AE}" pid="11" name="xd_ProgID">
    <vt:lpwstr/>
  </property>
  <property fmtid="{D5CDD505-2E9C-101B-9397-08002B2CF9AE}" pid="12" name="ContentTypeId">
    <vt:lpwstr>0x0101004191B94E381ED14A8DD71CF881F02226</vt:lpwstr>
  </property>
  <property fmtid="{D5CDD505-2E9C-101B-9397-08002B2CF9AE}" pid="13" name="_EmailStoreID0">
    <vt:lpwstr>0000000038A1BB1005E5101AA1BB08002B2A56C20000454D534D44422E444C4C00000000000000001B55FA20AA6611CD9BC800AA002FC45A0C00000045582D53454133312D43002F6F3D416D617A6F6E2F6F753D45786368616E67652041646D696E6973747261746976652047726F7570202846594449424F4846323353504</vt:lpwstr>
  </property>
  <property fmtid="{D5CDD505-2E9C-101B-9397-08002B2CF9AE}" pid="14" name="_EmailStoreID1">
    <vt:lpwstr>44C54292F636E3D526563697069656E74732F636E3D68796F686E00</vt:lpwstr>
  </property>
  <property fmtid="{D5CDD505-2E9C-101B-9397-08002B2CF9AE}" pid="15" name="_EmailStoreID2">
    <vt:lpwstr>002E0061006D006500720069006300610073002E0068007000710063006F00720070002E006E006500740000000000</vt:lpwstr>
  </property>
  <property fmtid="{D5CDD505-2E9C-101B-9397-08002B2CF9AE}" pid="16" name="MAIL_MSG_ID1">
    <vt:lpwstr>CCAA6sHsCh+nbOsBLcQVxx4Hill44AlfcWLfdcnb9wQWStkLk6i4I/uXH4BZWXUAMzHVEZSnovLktR6C
DTAQXDWFun/mNu/hlkV0Be19CaR2ZbL2RoJagFT1geHIZ1nPWslE</vt:lpwstr>
  </property>
  <property fmtid="{D5CDD505-2E9C-101B-9397-08002B2CF9AE}" pid="17" name="RESPONSE_SENDER_NAME">
    <vt:lpwstr>4AAA9mrMv1QjWAtVfxNJOoqdXSXzmkhzo5oZu9vRFQTZk40XdSs6Dtnl1g==</vt:lpwstr>
  </property>
  <property fmtid="{D5CDD505-2E9C-101B-9397-08002B2CF9AE}" pid="18" name="EMAIL_OWNER_ADDRESS">
    <vt:lpwstr>4AAA4Lxe55UJ0C/OQIzfcx1HZa5cY/6WAaYxNeYLwDW6jwkhyhA7mYu1iw==</vt:lpwstr>
  </property>
  <property fmtid="{D5CDD505-2E9C-101B-9397-08002B2CF9AE}" pid="19" name="_ReviewingToolsShownOnce">
    <vt:lpwstr/>
  </property>
</Properties>
</file>